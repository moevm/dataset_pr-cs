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Standard"/>
        <w:spacing w:after="0" w:line="360" w:lineRule="auto"/>
        <w:ind w:firstLine="0"/>
        <w:jc w:val="center"/>
        <w:rPr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caps w:val="1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МИНОБРНАУКИ РОССИИ</w:t>
      </w:r>
    </w:p>
    <w:p>
      <w:pPr>
        <w:pStyle w:val="Standard"/>
        <w:spacing w:after="0" w:line="360" w:lineRule="auto"/>
        <w:ind w:firstLine="0"/>
        <w:jc w:val="center"/>
        <w:rPr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caps w:val="1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САНКТ</w:t>
      </w:r>
      <w:r>
        <w:rPr>
          <w:b w:val="1"/>
          <w:bCs w:val="1"/>
          <w:caps w:val="1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-</w:t>
      </w:r>
      <w:r>
        <w:rPr>
          <w:b w:val="1"/>
          <w:bCs w:val="1"/>
          <w:caps w:val="1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ПЕТЕРБУРГСКИЙ ГОСУДАРСТВЕННЫЙ</w:t>
      </w:r>
    </w:p>
    <w:p>
      <w:pPr>
        <w:pStyle w:val="Standard"/>
        <w:spacing w:after="0" w:line="360" w:lineRule="auto"/>
        <w:ind w:firstLine="0"/>
        <w:jc w:val="center"/>
        <w:rPr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caps w:val="1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ЭЛЕКТРОТЕХНИЧЕСКИЙ УНИВЕРСИТЕТ</w:t>
      </w:r>
    </w:p>
    <w:p>
      <w:pPr>
        <w:pStyle w:val="Standard"/>
        <w:spacing w:after="0" w:line="360" w:lineRule="auto"/>
        <w:ind w:firstLine="0"/>
        <w:jc w:val="center"/>
        <w:rPr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caps w:val="1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«ЛЭТИ» ИМ</w:t>
      </w:r>
      <w:r>
        <w:rPr>
          <w:b w:val="1"/>
          <w:bCs w:val="1"/>
          <w:caps w:val="1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b w:val="1"/>
          <w:bCs w:val="1"/>
          <w:caps w:val="1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</w:t>
      </w:r>
      <w:r>
        <w:rPr>
          <w:b w:val="1"/>
          <w:bCs w:val="1"/>
          <w:caps w:val="1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b w:val="1"/>
          <w:bCs w:val="1"/>
          <w:caps w:val="1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И</w:t>
      </w:r>
      <w:r>
        <w:rPr>
          <w:b w:val="1"/>
          <w:bCs w:val="1"/>
          <w:caps w:val="1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b w:val="1"/>
          <w:bCs w:val="1"/>
          <w:caps w:val="1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УЛЬЯНОВА </w:t>
      </w:r>
      <w:r>
        <w:rPr>
          <w:b w:val="1"/>
          <w:bCs w:val="1"/>
          <w:caps w:val="1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</w:t>
      </w:r>
      <w:r>
        <w:rPr>
          <w:b w:val="1"/>
          <w:bCs w:val="1"/>
          <w:caps w:val="1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ЛЕНИНА</w:t>
      </w:r>
      <w:r>
        <w:rPr>
          <w:b w:val="1"/>
          <w:bCs w:val="1"/>
          <w:caps w:val="1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)</w:t>
      </w:r>
    </w:p>
    <w:p>
      <w:pPr>
        <w:pStyle w:val="Standard"/>
        <w:spacing w:after="0" w:line="360" w:lineRule="auto"/>
        <w:ind w:firstLine="0"/>
        <w:jc w:val="center"/>
        <w:rPr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Кафедра МО ЭВМ</w:t>
      </w:r>
    </w:p>
    <w:p>
      <w:pPr>
        <w:pStyle w:val="Normal.0"/>
        <w:spacing w:after="0" w:line="360" w:lineRule="auto"/>
        <w:jc w:val="center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360" w:lineRule="auto"/>
        <w:jc w:val="center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360" w:lineRule="auto"/>
        <w:jc w:val="center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360" w:lineRule="auto"/>
        <w:jc w:val="center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360" w:lineRule="auto"/>
        <w:jc w:val="center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360" w:lineRule="auto"/>
        <w:jc w:val="center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360" w:lineRule="auto"/>
        <w:jc w:val="center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tabs>
          <w:tab w:val="left" w:pos="709"/>
        </w:tabs>
        <w:spacing w:after="0" w:line="360" w:lineRule="auto"/>
        <w:jc w:val="center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b w:val="1"/>
          <w:bCs w:val="1"/>
          <w:caps w:val="1"/>
          <w:outline w:val="0"/>
          <w:color w:val="000000"/>
          <w:spacing w:val="6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ОТЧЕТ</w:t>
      </w:r>
    </w:p>
    <w:p>
      <w:pPr>
        <w:pStyle w:val="Standard"/>
        <w:spacing w:after="0" w:line="360" w:lineRule="auto"/>
        <w:ind w:firstLine="0"/>
        <w:jc w:val="center"/>
        <w:rPr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по лабораторной работе</w:t>
      </w:r>
      <w:r>
        <w:rPr>
          <w:b w:val="1"/>
          <w:b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 </w:t>
      </w:r>
      <w:r>
        <w:rPr>
          <w:b w:val="1"/>
          <w:bCs w:val="1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№</w:t>
      </w:r>
      <w:r>
        <w:rPr>
          <w:b w:val="1"/>
          <w:bCs w:val="1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3</w:t>
      </w:r>
    </w:p>
    <w:p>
      <w:pPr>
        <w:pStyle w:val="Standard"/>
        <w:spacing w:after="0" w:line="360" w:lineRule="auto"/>
        <w:ind w:firstLine="0"/>
        <w:jc w:val="center"/>
        <w:rPr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по дисциплине «Информатика»</w:t>
      </w:r>
    </w:p>
    <w:p>
      <w:pPr>
        <w:pStyle w:val="Normal.0"/>
        <w:spacing w:after="0" w:line="36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outline w:val="0"/>
          <w:color w:val="000000"/>
          <w:spacing w:val="6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Тема</w:t>
      </w:r>
      <w:r>
        <w:rPr>
          <w:rFonts w:ascii="Times New Roman" w:hAnsi="Times New Roman"/>
          <w:b w:val="1"/>
          <w:bCs w:val="1"/>
          <w:outline w:val="0"/>
          <w:color w:val="000000"/>
          <w:spacing w:val="6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New Roman" w:hAnsi="Times New Roman" w:hint="default"/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6"/>
          <w:sz w:val="28"/>
          <w:szCs w:val="28"/>
          <w:u w:val="none" w:color="000000"/>
          <w:rtl w:val="0"/>
          <w:lang w:val="ru-RU"/>
          <w14:textFill>
            <w14:solidFill>
              <w14:srgbClr w14:val="000000"/>
            </w14:solidFill>
          </w14:textFill>
        </w:rPr>
        <w:t>Введение в анализ данных</w:t>
      </w:r>
    </w:p>
    <w:p>
      <w:pPr>
        <w:pStyle w:val="Normal.0"/>
        <w:spacing w:after="0" w:line="360" w:lineRule="auto"/>
        <w:jc w:val="center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360" w:lineRule="auto"/>
        <w:jc w:val="center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360" w:lineRule="auto"/>
        <w:jc w:val="center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360" w:lineRule="auto"/>
        <w:jc w:val="center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360" w:lineRule="auto"/>
        <w:jc w:val="center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360" w:lineRule="auto"/>
        <w:jc w:val="center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tbl>
      <w:tblPr>
        <w:tblW w:w="9015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014"/>
        <w:gridCol w:w="3345"/>
        <w:gridCol w:w="2656"/>
      </w:tblGrid>
      <w:tr>
        <w:tblPrEx>
          <w:shd w:val="clear" w:color="auto" w:fill="cdd4e9"/>
        </w:tblPrEx>
        <w:trPr>
          <w:trHeight w:val="440" w:hRule="atLeast"/>
        </w:trPr>
        <w:tc>
          <w:tcPr>
            <w:tcW w:type="dxa" w:w="30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Standard"/>
              <w:spacing w:after="0" w:line="360" w:lineRule="auto"/>
              <w:ind w:firstLine="0"/>
            </w:pPr>
            <w:r>
              <w:rPr>
                <w:rtl w:val="0"/>
                <w:lang w:val="ru-RU"/>
              </w:rPr>
              <w:t>Студент гр</w:t>
            </w:r>
            <w:r>
              <w:rPr>
                <w:rtl w:val="0"/>
                <w:lang w:val="ru-RU"/>
              </w:rPr>
              <w:t>. 3</w:t>
            </w:r>
            <w:r>
              <w:rPr>
                <w:rtl w:val="0"/>
                <w:lang w:val="en-US"/>
              </w:rPr>
              <w:t>344</w:t>
            </w:r>
          </w:p>
        </w:tc>
        <w:tc>
          <w:tcPr>
            <w:tcW w:type="dxa" w:w="3344"/>
            <w:tcBorders>
              <w:top w:val="nil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265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Standard"/>
              <w:spacing w:after="0" w:line="360" w:lineRule="auto"/>
              <w:ind w:firstLine="0"/>
              <w:jc w:val="center"/>
            </w:pPr>
            <w:r>
              <w:rPr>
                <w:rFonts w:ascii="Times New Roman" w:hAnsi="Times New Roman" w:hint="default"/>
                <w:rtl w:val="0"/>
              </w:rPr>
              <w:t>Жаворонок Д</w:t>
            </w:r>
            <w:r>
              <w:rPr>
                <w:rFonts w:ascii="Times New Roman" w:hAnsi="Times New Roman"/>
                <w:rtl w:val="0"/>
              </w:rPr>
              <w:t>.</w:t>
            </w:r>
            <w:r>
              <w:rPr>
                <w:rFonts w:ascii="Times New Roman" w:hAnsi="Times New Roman" w:hint="default"/>
                <w:rtl w:val="0"/>
              </w:rPr>
              <w:t>Н</w:t>
            </w:r>
            <w:r>
              <w:rPr>
                <w:rFonts w:ascii="Times New Roman" w:hAnsi="Times New Roman"/>
                <w:rtl w:val="0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455" w:hRule="atLeast"/>
        </w:trPr>
        <w:tc>
          <w:tcPr>
            <w:tcW w:type="dxa" w:w="30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Standard"/>
              <w:spacing w:after="0" w:line="360" w:lineRule="auto"/>
              <w:ind w:firstLine="0"/>
            </w:pPr>
            <w:r>
              <w:rPr>
                <w:rtl w:val="0"/>
                <w:lang w:val="ru-RU"/>
              </w:rPr>
              <w:t>Преподаватель</w:t>
            </w:r>
          </w:p>
        </w:tc>
        <w:tc>
          <w:tcPr>
            <w:tcW w:type="dxa" w:w="3344"/>
            <w:tcBorders>
              <w:top w:val="single" w:color="000000" w:sz="6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265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Standard"/>
              <w:spacing w:after="0" w:line="360" w:lineRule="auto"/>
              <w:jc w:val="center"/>
            </w:pPr>
            <w:r>
              <w:rPr>
                <w:rtl w:val="0"/>
                <w:lang w:val="ru-RU"/>
              </w:rPr>
              <w:t>Иванов Д</w:t>
            </w:r>
            <w:r>
              <w:rPr>
                <w:rtl w:val="0"/>
                <w:lang w:val="ru-RU"/>
              </w:rPr>
              <w:t>.</w:t>
            </w:r>
            <w:r>
              <w:rPr>
                <w:rtl w:val="0"/>
                <w:lang w:val="ru-RU"/>
              </w:rPr>
              <w:t>В</w:t>
            </w:r>
            <w:r>
              <w:rPr>
                <w:rtl w:val="0"/>
                <w:lang w:val="ru-RU"/>
              </w:rPr>
              <w:t>.</w:t>
            </w:r>
          </w:p>
        </w:tc>
      </w:tr>
    </w:tbl>
    <w:p>
      <w:pPr>
        <w:pStyle w:val="Normal.0"/>
        <w:widowControl w:val="0"/>
        <w:spacing w:after="0" w:line="240" w:lineRule="auto"/>
        <w:jc w:val="center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360" w:lineRule="auto"/>
        <w:jc w:val="center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Standard"/>
        <w:spacing w:after="0" w:line="360" w:lineRule="auto"/>
        <w:ind w:firstLine="0"/>
        <w:jc w:val="center"/>
      </w:pPr>
    </w:p>
    <w:p>
      <w:pPr>
        <w:pStyle w:val="Standard"/>
        <w:spacing w:after="0" w:line="360" w:lineRule="auto"/>
        <w:ind w:firstLine="0"/>
        <w:jc w:val="center"/>
      </w:pPr>
    </w:p>
    <w:p>
      <w:pPr>
        <w:pStyle w:val="Standard"/>
        <w:spacing w:after="0" w:line="360" w:lineRule="auto"/>
        <w:ind w:firstLine="0"/>
        <w:jc w:val="center"/>
      </w:pPr>
      <w:r>
        <w:rPr>
          <w:rtl w:val="0"/>
          <w:lang w:val="ru-RU"/>
        </w:rPr>
        <w:t>Санкт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Петербург</w:t>
      </w:r>
    </w:p>
    <w:p>
      <w:pPr>
        <w:pStyle w:val="Standard"/>
        <w:spacing w:after="0" w:line="360" w:lineRule="auto"/>
        <w:ind w:firstLine="0"/>
        <w:jc w:val="center"/>
      </w:pPr>
      <w:r>
        <w:rPr>
          <w:rtl w:val="0"/>
          <w:lang w:val="ru-RU"/>
        </w:rPr>
        <w:t>202</w:t>
      </w:r>
      <w:r>
        <w:rPr>
          <w:rtl w:val="0"/>
          <w:lang w:val="en-US"/>
        </w:rPr>
        <w:t>4</w:t>
      </w:r>
    </w:p>
    <w:p>
      <w:pPr>
        <w:pStyle w:val="Normal.0"/>
        <w:spacing w:after="0" w:line="360" w:lineRule="auto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Standard"/>
        <w:spacing w:after="0" w:line="360" w:lineRule="auto"/>
        <w:rPr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Цель работы</w:t>
      </w:r>
    </w:p>
    <w:p>
      <w:pPr>
        <w:pStyle w:val="Standard"/>
        <w:spacing w:after="0" w:line="360" w:lineRule="auto"/>
      </w:pPr>
      <w:r>
        <w:rPr>
          <w:rtl w:val="0"/>
          <w:lang w:val="ru-RU"/>
        </w:rPr>
        <w:t xml:space="preserve">Получение </w:t>
      </w:r>
      <w:r>
        <w:rPr>
          <w:rtl w:val="0"/>
          <w:lang w:val="ru-RU"/>
        </w:rPr>
        <w:t xml:space="preserve">базовых </w:t>
      </w:r>
      <w:r>
        <w:rPr>
          <w:rtl w:val="0"/>
          <w:lang w:val="ru-RU"/>
        </w:rPr>
        <w:t>навыков работы с</w:t>
      </w: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 xml:space="preserve">инструменты для анализа данных на языке программирования </w:t>
      </w:r>
      <w:r>
        <w:rPr>
          <w:rtl w:val="0"/>
          <w:lang w:val="en-US"/>
        </w:rPr>
        <w:t>P</w:t>
      </w:r>
      <w:r>
        <w:rPr>
          <w:rtl w:val="0"/>
          <w:lang w:val="ru-RU"/>
        </w:rPr>
        <w:t xml:space="preserve">ython.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Standard"/>
        <w:spacing w:after="0" w:line="360" w:lineRule="auto"/>
        <w:rPr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Задание</w:t>
      </w:r>
    </w:p>
    <w:p>
      <w:pPr>
        <w:pStyle w:val="Standard"/>
        <w:spacing w:line="360" w:lineRule="auto"/>
        <w:rPr>
          <w:caps w:val="0"/>
          <w:smallCaps w:val="0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caps w:val="0"/>
          <w:smallCaps w:val="0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Вариант </w:t>
      </w:r>
      <w:r>
        <w:rPr>
          <w:caps w:val="0"/>
          <w:smallCaps w:val="0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1.</w:t>
      </w:r>
    </w:p>
    <w:p>
      <w:pPr>
        <w:pStyle w:val="Normal.0"/>
        <w:spacing w:after="0" w:line="360" w:lineRule="auto"/>
        <w:ind w:firstLine="709"/>
        <w:jc w:val="both"/>
        <w:rPr>
          <w:rFonts w:ascii="Times New Roman" w:cs="Times New Roman" w:hAnsi="Times New Roman" w:eastAsia="Times New Roman"/>
          <w:caps w:val="0"/>
          <w:smallCaps w:val="0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Вы работаете в магазине элитных вин и собираетесь провести анализ существующего ассортимента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проверив возможности инструмента классификации данных для выделения различных классов вин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  <w:r>
        <w:br w:type="textWrapping"/>
      </w:r>
    </w:p>
    <w:p>
      <w:pPr>
        <w:pStyle w:val="Normal.0"/>
        <w:spacing w:after="0"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Для этого необходимо использовать библиотеку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sklearn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 встроенный в него набор данных о вине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spacing w:after="0"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 xml:space="preserve">1)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Загрузка данных</w:t>
      </w:r>
      <w:r>
        <w:rPr>
          <w:rFonts w:ascii="Times New Roman" w:hAnsi="Times New Roman"/>
          <w:sz w:val="28"/>
          <w:szCs w:val="28"/>
          <w:rtl w:val="0"/>
          <w:lang w:val="ru-RU"/>
        </w:rPr>
        <w:t>:</w:t>
      </w:r>
    </w:p>
    <w:p>
      <w:pPr>
        <w:pStyle w:val="Normal.0"/>
        <w:spacing w:after="0"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Реализуйте функцию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load_data(),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принимающей на вход аргумент </w:t>
      </w:r>
      <w:r>
        <w:rPr>
          <w:rFonts w:ascii="Times New Roman" w:hAnsi="Times New Roman"/>
          <w:sz w:val="28"/>
          <w:szCs w:val="28"/>
          <w:rtl w:val="0"/>
          <w:lang w:val="ru-RU"/>
        </w:rPr>
        <w:t>train_size 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размер обучающей выборки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по умолчанию равен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0.8),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которая загружает набор данных о вине из библиотеки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sklearn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в переменную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wine.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Разбейте данные для обучения и тестирования в соответствии со значением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train_size,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следующим образом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из данного набора запишите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train_size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данных из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data,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взяв при этом только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2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столбца в переменную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X_train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и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train_size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данных поля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target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в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y_train.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В переменную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X_test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положите оставшуюся часть данных из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data,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взяв при этом только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2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столбца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а в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y_test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— оставшиеся данные поля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target,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в этом вам поможет функция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train_test_split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модуля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sklearn.model_selection (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в качестве состояния рандомизатора функции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train_test_split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необходимо указать </w:t>
      </w:r>
      <w:r>
        <w:rPr>
          <w:rFonts w:ascii="Times New Roman" w:hAnsi="Times New Roman"/>
          <w:sz w:val="28"/>
          <w:szCs w:val="28"/>
          <w:rtl w:val="0"/>
          <w:lang w:val="ru-RU"/>
        </w:rPr>
        <w:t>42.).</w:t>
      </w:r>
    </w:p>
    <w:p>
      <w:pPr>
        <w:pStyle w:val="Normal.0"/>
        <w:spacing w:after="0"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В качестве результата верните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X_train, X_test, y_train, y_test. </w:t>
      </w:r>
    </w:p>
    <w:p>
      <w:pPr>
        <w:pStyle w:val="Normal.0"/>
        <w:spacing w:after="0"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Пояснение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: X_train, X_test 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двумерный массив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y_train, y_test.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— одномерный массив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spacing w:after="0"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 xml:space="preserve">2)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Обучение модели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Классификация методом </w:t>
      </w:r>
      <w:r>
        <w:rPr>
          <w:rFonts w:ascii="Times New Roman" w:hAnsi="Times New Roman"/>
          <w:sz w:val="28"/>
          <w:szCs w:val="28"/>
          <w:rtl w:val="0"/>
          <w:lang w:val="ru-RU"/>
        </w:rPr>
        <w:t>k-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ближайших соседей</w:t>
      </w:r>
      <w:r>
        <w:rPr>
          <w:rFonts w:ascii="Times New Roman" w:hAnsi="Times New Roman"/>
          <w:sz w:val="28"/>
          <w:szCs w:val="28"/>
          <w:rtl w:val="0"/>
          <w:lang w:val="ru-RU"/>
        </w:rPr>
        <w:t>:</w:t>
      </w:r>
    </w:p>
    <w:p>
      <w:pPr>
        <w:pStyle w:val="Normal.0"/>
        <w:spacing w:after="0"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Реализуйте функцию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train_model(),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принимающую обучающую выборку </w:t>
      </w:r>
      <w:r>
        <w:rPr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два аргумента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- X_train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и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y_train)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и аргументы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n_neighbors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и </w:t>
      </w:r>
      <w:r>
        <w:rPr>
          <w:rFonts w:ascii="Times New Roman" w:hAnsi="Times New Roman"/>
          <w:sz w:val="28"/>
          <w:szCs w:val="28"/>
          <w:rtl w:val="0"/>
          <w:lang w:val="ru-RU"/>
        </w:rPr>
        <w:t>weights 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значения по умолчанию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15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и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'uniform'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соответственно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),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которая создает экземпляр классификатора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KNeighborsClassifier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и загружает в него данные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X_train, y_train c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параметрами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n_neighbors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и </w:t>
      </w:r>
      <w:r>
        <w:rPr>
          <w:rFonts w:ascii="Times New Roman" w:hAnsi="Times New Roman"/>
          <w:sz w:val="28"/>
          <w:szCs w:val="28"/>
          <w:rtl w:val="0"/>
          <w:lang w:val="ru-RU"/>
        </w:rPr>
        <w:t>weights.</w:t>
      </w:r>
    </w:p>
    <w:p>
      <w:pPr>
        <w:pStyle w:val="Normal.0"/>
        <w:spacing w:after="0"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В качестве результата верните экземпляр классификатора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spacing w:after="0"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 xml:space="preserve">3)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Применение модели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Классификация данных</w:t>
      </w:r>
    </w:p>
    <w:p>
      <w:pPr>
        <w:pStyle w:val="Normal.0"/>
        <w:spacing w:after="0"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Реализуйте функцию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predict(),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принимающую обученную модель классификатора и тренировочный набор данных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(X_test),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которая выполняет классификацию данных из  </w:t>
      </w:r>
      <w:r>
        <w:rPr>
          <w:rFonts w:ascii="Times New Roman" w:hAnsi="Times New Roman"/>
          <w:sz w:val="28"/>
          <w:szCs w:val="28"/>
          <w:rtl w:val="0"/>
          <w:lang w:val="ru-RU"/>
        </w:rPr>
        <w:t>X_test.</w:t>
      </w:r>
    </w:p>
    <w:p>
      <w:pPr>
        <w:pStyle w:val="Normal.0"/>
        <w:spacing w:after="0"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В качестве результата верните предсказанные данные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spacing w:after="0"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 xml:space="preserve">4)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Оценка качества полученных результатов классификации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spacing w:after="0"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Реализуйте функцию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estimate(),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принимающую результаты классификации и истинные метки тестовых данных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(y_test),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которая считает отношение предсказанных результатов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совпавших с «правильными» в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y_test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 общему количеству результатов</w:t>
      </w:r>
      <w:r>
        <w:rPr>
          <w:rFonts w:ascii="Times New Roman" w:hAnsi="Times New Roman"/>
          <w:sz w:val="28"/>
          <w:szCs w:val="28"/>
          <w:rtl w:val="0"/>
          <w:lang w:val="ru-RU"/>
        </w:rPr>
        <w:t>. 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или другими словами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ответить на вопрос «На сколько качественно отработала модель в процентах»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). </w:t>
      </w:r>
    </w:p>
    <w:p>
      <w:pPr>
        <w:pStyle w:val="Normal.0"/>
        <w:spacing w:after="0"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В качестве результата верните полученное отношение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округленное до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0,001.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 отчёте приведите объяснение полученных результатов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spacing w:after="0"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Пояснение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так как это вероятность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то ответ должен находиться в диапазоне </w:t>
      </w:r>
      <w:r>
        <w:rPr>
          <w:rFonts w:ascii="Times New Roman" w:hAnsi="Times New Roman"/>
          <w:sz w:val="28"/>
          <w:szCs w:val="28"/>
          <w:rtl w:val="0"/>
          <w:lang w:val="ru-RU"/>
        </w:rPr>
        <w:t>[0, 1].</w:t>
      </w:r>
    </w:p>
    <w:p>
      <w:pPr>
        <w:pStyle w:val="Normal.0"/>
        <w:spacing w:after="0"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 xml:space="preserve">5)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Забытая предобработка</w:t>
      </w:r>
      <w:r>
        <w:rPr>
          <w:rFonts w:ascii="Times New Roman" w:hAnsi="Times New Roman"/>
          <w:sz w:val="28"/>
          <w:szCs w:val="28"/>
          <w:rtl w:val="0"/>
          <w:lang w:val="ru-RU"/>
        </w:rPr>
        <w:t>:</w:t>
      </w:r>
    </w:p>
    <w:p>
      <w:pPr>
        <w:pStyle w:val="Normal.0"/>
        <w:spacing w:after="0"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После окончания рабочего дня перед сном вы вспоминаете лекции по предобработке данных и понимаете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что вы её не сделали</w:t>
      </w:r>
      <w:r>
        <w:rPr>
          <w:rFonts w:ascii="Times New Roman" w:hAnsi="Times New Roman"/>
          <w:sz w:val="28"/>
          <w:szCs w:val="28"/>
          <w:rtl w:val="0"/>
          <w:lang w:val="ru-RU"/>
        </w:rPr>
        <w:t>...</w:t>
      </w:r>
    </w:p>
    <w:p>
      <w:pPr>
        <w:pStyle w:val="Normal.0"/>
        <w:spacing w:after="0"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Реализуйте функцию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scale(),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принимающую аргумент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содержащий данные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и аргумент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mode 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тип скейлера </w:t>
      </w:r>
      <w:r>
        <w:rPr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допустимые значения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: 'standard', 'minmax', 'maxabs',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для других значений необходимо вернуть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None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 качестве результата выполнения функции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значение по умолчанию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- 'standard'),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которая обрабатывает данные соответствующим скейлером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spacing w:after="0"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В качестве результата верните полученные после обработки данные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spacing w:after="0" w:line="360" w:lineRule="auto"/>
        <w:ind w:firstLine="709"/>
        <w:jc w:val="both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</w:rPr>
        <w:br w:type="page"/>
      </w:r>
    </w:p>
    <w:p>
      <w:pPr>
        <w:pStyle w:val="Standard"/>
        <w:spacing w:after="0" w:line="360" w:lineRule="auto"/>
        <w:rPr>
          <w:del w:id="0" w:date="2024-05-23T23:40:41Z" w:author="Данила Жаворонок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Выполнение работы</w:t>
      </w:r>
    </w:p>
    <w:p>
      <w:pPr>
        <w:pStyle w:val="Standard"/>
        <w:spacing w:after="0" w:line="360" w:lineRule="auto"/>
        <w:rPr>
          <w:del w:id="1" w:date="2024-05-23T23:40:41Z" w:author="Данила Жаворонок"/>
          <w:caps w:val="0"/>
          <w:smallCaps w:val="0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del w:id="2" w:date="2024-05-23T23:40:41Z" w:author="Данила Жаворонок">
        <w:r>
          <w:rPr>
            <w:outline w:val="0"/>
            <w:color w:val="000000"/>
            <w:u w:color="000000"/>
            <w:rtl w:val="0"/>
            <w:lang w:val="ru-RU"/>
            <w14:textFill>
              <w14:solidFill>
                <w14:srgbClr w14:val="000000"/>
              </w14:solidFill>
            </w14:textFill>
          </w:rPr>
          <w:delText xml:space="preserve">1. </w:delText>
        </w:r>
      </w:del>
      <w:del w:id="3" w:date="2024-05-23T23:40:41Z" w:author="Данила Жаворонок">
        <w:r>
          <w:rPr>
            <w:outline w:val="0"/>
            <w:color w:val="000000"/>
            <w:u w:color="000000"/>
            <w:rtl w:val="0"/>
            <w:lang w:val="ru-RU"/>
            <w14:textFill>
              <w14:solidFill>
                <w14:srgbClr w14:val="000000"/>
              </w14:solidFill>
            </w14:textFill>
          </w:rPr>
          <w:delText xml:space="preserve">Описание реализации </w:delText>
        </w:r>
      </w:del>
      <w:del w:id="4" w:date="2024-05-23T23:40:41Z" w:author="Данила Жаворонок">
        <w:r>
          <w:rPr>
            <w:outline w:val="0"/>
            <w:color w:val="000000"/>
            <w:u w:color="000000"/>
            <w:rtl w:val="0"/>
            <w:lang w:val="ru-RU"/>
            <w14:textFill>
              <w14:solidFill>
                <w14:srgbClr w14:val="000000"/>
              </w14:solidFill>
            </w14:textFill>
          </w:rPr>
          <w:delText>5</w:delText>
        </w:r>
      </w:del>
      <w:del w:id="5" w:date="2024-05-23T23:40:41Z" w:author="Данила Жаворонок">
        <w:r>
          <w:rPr>
            <w:outline w:val="0"/>
            <w:color w:val="000000"/>
            <w:u w:color="000000"/>
            <w:rtl w:val="0"/>
            <w:lang w:val="ru-RU"/>
            <w14:textFill>
              <w14:solidFill>
                <w14:srgbClr w14:val="000000"/>
              </w14:solidFill>
            </w14:textFill>
          </w:rPr>
          <w:delText>и требуемых функций</w:delText>
        </w:r>
      </w:del>
      <w:del w:id="6" w:date="2024-05-23T23:40:41Z" w:author="Данила Жаворонок">
        <w:r>
          <w:rPr>
            <w:outline w:val="0"/>
            <w:color w:val="000000"/>
            <w:u w:color="000000"/>
            <w:rtl w:val="0"/>
            <w:lang w:val="ru-RU"/>
            <w14:textFill>
              <w14:solidFill>
                <w14:srgbClr w14:val="000000"/>
              </w14:solidFill>
            </w14:textFill>
          </w:rPr>
          <w:delText>:</w:delText>
        </w:r>
      </w:del>
    </w:p>
    <w:p>
      <w:pPr>
        <w:pStyle w:val="Normal.0"/>
        <w:spacing w:after="0" w:line="360" w:lineRule="auto"/>
        <w:ind w:firstLine="709"/>
        <w:jc w:val="both"/>
        <w:rPr>
          <w:del w:id="7" w:date="2024-05-23T23:40:41Z" w:author="Данила Жаворонок"/>
          <w:rFonts w:ascii="Times New Roman" w:cs="Times New Roman" w:hAnsi="Times New Roman" w:eastAsia="Times New Roman"/>
          <w:sz w:val="28"/>
          <w:szCs w:val="28"/>
        </w:rPr>
      </w:pPr>
      <w:del w:id="8" w:date="2024-05-23T23:40:41Z" w:author="Данила Жаворонок">
        <w:r>
          <w:rPr>
            <w:rFonts w:ascii="Times New Roman" w:hAnsi="Times New Roman"/>
            <w:caps w:val="0"/>
            <w:smallCaps w:val="0"/>
            <w:outline w:val="0"/>
            <w:color w:val="000000"/>
            <w:sz w:val="28"/>
            <w:szCs w:val="28"/>
            <w:u w:color="000000"/>
            <w:rtl w:val="0"/>
            <w:lang w:val="en-US"/>
            <w14:textFill>
              <w14:solidFill>
                <w14:srgbClr w14:val="000000"/>
              </w14:solidFill>
            </w14:textFill>
          </w:rPr>
          <w:delText>load</w:delText>
        </w:r>
      </w:del>
      <w:del w:id="9" w:date="2024-05-23T23:40:41Z" w:author="Данила Жаворонок">
        <w:r>
          <w:rPr>
            <w:rFonts w:ascii="Times New Roman" w:hAnsi="Times New Roman"/>
            <w:caps w:val="0"/>
            <w:smallCaps w:val="0"/>
            <w:outline w:val="0"/>
            <w:color w:val="000000"/>
            <w:sz w:val="28"/>
            <w:szCs w:val="28"/>
            <w:u w:color="000000"/>
            <w:rtl w:val="0"/>
            <w:lang w:val="ru-RU"/>
            <w14:textFill>
              <w14:solidFill>
                <w14:srgbClr w14:val="000000"/>
              </w14:solidFill>
            </w14:textFill>
          </w:rPr>
          <w:delText>_</w:delText>
        </w:r>
      </w:del>
      <w:del w:id="10" w:date="2024-05-23T23:40:41Z" w:author="Данила Жаворонок">
        <w:r>
          <w:rPr>
            <w:rFonts w:ascii="Times New Roman" w:hAnsi="Times New Roman"/>
            <w:caps w:val="0"/>
            <w:smallCaps w:val="0"/>
            <w:outline w:val="0"/>
            <w:color w:val="000000"/>
            <w:sz w:val="28"/>
            <w:szCs w:val="28"/>
            <w:u w:color="000000"/>
            <w:rtl w:val="0"/>
            <w:lang w:val="en-US"/>
            <w14:textFill>
              <w14:solidFill>
                <w14:srgbClr w14:val="000000"/>
              </w14:solidFill>
            </w14:textFill>
          </w:rPr>
          <w:delText>data</w:delText>
        </w:r>
      </w:del>
      <w:del w:id="11" w:date="2024-05-23T23:40:41Z" w:author="Данила Жаворонок">
        <w:r>
          <w:rPr>
            <w:rFonts w:ascii="Times New Roman" w:hAnsi="Times New Roman" w:hint="default"/>
            <w:caps w:val="0"/>
            <w:smallCaps w:val="0"/>
            <w:outline w:val="0"/>
            <w:color w:val="000000"/>
            <w:sz w:val="28"/>
            <w:szCs w:val="28"/>
            <w:u w:color="000000"/>
            <w:rtl w:val="0"/>
            <w:lang w:val="ru-RU"/>
            <w14:textFill>
              <w14:solidFill>
                <w14:srgbClr w14:val="000000"/>
              </w14:solidFill>
            </w14:textFill>
          </w:rPr>
          <w:delText xml:space="preserve"> – функция загружает набор данных о вине из библиотеки </w:delText>
        </w:r>
      </w:del>
      <w:del w:id="12" w:date="2024-05-23T23:40:41Z" w:author="Данила Жаворонок">
        <w:r>
          <w:rPr>
            <w:rFonts w:ascii="Times New Roman" w:hAnsi="Times New Roman"/>
            <w:i w:val="1"/>
            <w:iCs w:val="1"/>
            <w:caps w:val="0"/>
            <w:smallCaps w:val="0"/>
            <w:outline w:val="0"/>
            <w:color w:val="000000"/>
            <w:sz w:val="28"/>
            <w:szCs w:val="28"/>
            <w:u w:color="000000"/>
            <w:rtl w:val="0"/>
            <w:lang w:val="ru-RU"/>
            <w14:textFill>
              <w14:solidFill>
                <w14:srgbClr w14:val="000000"/>
              </w14:solidFill>
            </w14:textFill>
          </w:rPr>
          <w:delText>sklearn</w:delText>
        </w:r>
      </w:del>
      <w:del w:id="13" w:date="2024-05-23T23:40:41Z" w:author="Данила Жаворонок">
        <w:r>
          <w:rPr>
            <w:rFonts w:ascii="Times New Roman" w:hAnsi="Times New Roman" w:hint="default"/>
            <w:caps w:val="0"/>
            <w:smallCaps w:val="0"/>
            <w:outline w:val="0"/>
            <w:color w:val="000000"/>
            <w:sz w:val="28"/>
            <w:szCs w:val="28"/>
            <w:u w:color="000000"/>
            <w:rtl w:val="0"/>
            <w:lang w:val="ru-RU"/>
            <w14:textFill>
              <w14:solidFill>
                <w14:srgbClr w14:val="000000"/>
              </w14:solidFill>
            </w14:textFill>
          </w:rPr>
          <w:delText xml:space="preserve"> в переменную </w:delText>
        </w:r>
      </w:del>
      <w:del w:id="14" w:date="2024-05-23T23:40:41Z" w:author="Данила Жаворонок">
        <w:r>
          <w:rPr>
            <w:rFonts w:ascii="Times New Roman" w:hAnsi="Times New Roman"/>
            <w:caps w:val="0"/>
            <w:smallCaps w:val="0"/>
            <w:outline w:val="0"/>
            <w:color w:val="000000"/>
            <w:sz w:val="28"/>
            <w:szCs w:val="28"/>
            <w:u w:color="000000"/>
            <w:rtl w:val="0"/>
            <w:lang w:val="en-US"/>
            <w14:textFill>
              <w14:solidFill>
                <w14:srgbClr w14:val="000000"/>
              </w14:solidFill>
            </w14:textFill>
          </w:rPr>
          <w:delText>wine</w:delText>
        </w:r>
      </w:del>
      <w:del w:id="15" w:date="2024-05-23T23:40:41Z" w:author="Данила Жаворонок">
        <w:r>
          <w:rPr>
            <w:rFonts w:ascii="Times New Roman" w:hAnsi="Times New Roman"/>
            <w:caps w:val="0"/>
            <w:smallCaps w:val="0"/>
            <w:outline w:val="0"/>
            <w:color w:val="000000"/>
            <w:sz w:val="28"/>
            <w:szCs w:val="28"/>
            <w:u w:color="000000"/>
            <w:rtl w:val="0"/>
            <w:lang w:val="ru-RU"/>
            <w14:textFill>
              <w14:solidFill>
                <w14:srgbClr w14:val="000000"/>
              </w14:solidFill>
            </w14:textFill>
          </w:rPr>
          <w:delText xml:space="preserve">, </w:delText>
        </w:r>
      </w:del>
      <w:del w:id="16" w:date="2024-05-23T23:40:41Z" w:author="Данила Жаворонок">
        <w:r>
          <w:rPr>
            <w:rFonts w:ascii="Times New Roman" w:hAnsi="Times New Roman" w:hint="default"/>
            <w:caps w:val="0"/>
            <w:smallCaps w:val="0"/>
            <w:outline w:val="0"/>
            <w:color w:val="000000"/>
            <w:sz w:val="28"/>
            <w:szCs w:val="28"/>
            <w:u w:color="000000"/>
            <w:rtl w:val="0"/>
            <w:lang w:val="ru-RU"/>
            <w14:textFill>
              <w14:solidFill>
                <w14:srgbClr w14:val="000000"/>
              </w14:solidFill>
            </w14:textFill>
          </w:rPr>
          <w:delText>разбивает его на обучающую и тестовую выборки</w:delText>
        </w:r>
      </w:del>
      <w:del w:id="17" w:date="2024-05-23T23:40:41Z" w:author="Данила Жаворонок">
        <w:r>
          <w:rPr>
            <w:rFonts w:ascii="Times New Roman" w:hAnsi="Times New Roman"/>
            <w:caps w:val="0"/>
            <w:smallCaps w:val="0"/>
            <w:outline w:val="0"/>
            <w:color w:val="000000"/>
            <w:sz w:val="28"/>
            <w:szCs w:val="28"/>
            <w:u w:color="000000"/>
            <w:rtl w:val="0"/>
            <w:lang w:val="ru-RU"/>
            <w14:textFill>
              <w14:solidFill>
                <w14:srgbClr w14:val="000000"/>
              </w14:solidFill>
            </w14:textFill>
          </w:rPr>
          <w:delText xml:space="preserve">. </w:delText>
        </w:r>
      </w:del>
      <w:del w:id="18" w:date="2024-05-23T23:40:41Z" w:author="Данила Жаворонок">
        <w:r>
          <w:rPr>
            <w:rFonts w:ascii="Times New Roman" w:hAnsi="Times New Roman" w:hint="default"/>
            <w:caps w:val="0"/>
            <w:smallCaps w:val="0"/>
            <w:outline w:val="0"/>
            <w:color w:val="000000"/>
            <w:sz w:val="28"/>
            <w:szCs w:val="28"/>
            <w:u w:color="000000"/>
            <w:rtl w:val="0"/>
            <w:lang w:val="ru-RU"/>
            <w14:textFill>
              <w14:solidFill>
                <w14:srgbClr w14:val="000000"/>
              </w14:solidFill>
            </w14:textFill>
          </w:rPr>
          <w:delText>В конце возвращает четыре массива</w:delText>
        </w:r>
      </w:del>
      <w:del w:id="19" w:date="2024-05-23T23:40:41Z" w:author="Данила Жаворонок">
        <w:r>
          <w:rPr>
            <w:rFonts w:ascii="Times New Roman" w:hAnsi="Times New Roman"/>
            <w:caps w:val="0"/>
            <w:smallCaps w:val="0"/>
            <w:outline w:val="0"/>
            <w:color w:val="000000"/>
            <w:sz w:val="28"/>
            <w:szCs w:val="28"/>
            <w:u w:color="000000"/>
            <w:rtl w:val="0"/>
            <w:lang w:val="ru-RU"/>
            <w14:textFill>
              <w14:solidFill>
                <w14:srgbClr w14:val="000000"/>
              </w14:solidFill>
            </w14:textFill>
          </w:rPr>
          <w:delText>:</w:delText>
        </w:r>
      </w:del>
      <w:del w:id="20" w:date="2024-05-23T23:40:41Z" w:author="Данила Жаворонок">
        <w:r>
          <w:rPr>
            <w:rFonts w:ascii="Times New Roman" w:hAnsi="Times New Roman" w:hint="default"/>
            <w:caps w:val="0"/>
            <w:smallCaps w:val="0"/>
            <w:outline w:val="0"/>
            <w:color w:val="000000"/>
            <w:sz w:val="28"/>
            <w:szCs w:val="28"/>
            <w:u w:color="000000"/>
            <w:rtl w:val="0"/>
            <w:lang w:val="ru-RU"/>
            <w14:textFill>
              <w14:solidFill>
                <w14:srgbClr w14:val="000000"/>
              </w14:solidFill>
            </w14:textFill>
          </w:rPr>
          <w:delText> </w:delText>
        </w:r>
      </w:del>
      <w:del w:id="21" w:date="2024-05-23T23:40:41Z" w:author="Данила Жаворонок">
        <w:r>
          <w:rPr>
            <w:rFonts w:ascii="Times New Roman" w:hAnsi="Times New Roman"/>
            <w:i w:val="1"/>
            <w:iCs w:val="1"/>
            <w:caps w:val="0"/>
            <w:smallCaps w:val="0"/>
            <w:outline w:val="0"/>
            <w:color w:val="000000"/>
            <w:sz w:val="28"/>
            <w:szCs w:val="28"/>
            <w:u w:color="000000"/>
            <w:rtl w:val="0"/>
            <w:lang w:val="ru-RU"/>
            <w14:textFill>
              <w14:solidFill>
                <w14:srgbClr w14:val="000000"/>
              </w14:solidFill>
            </w14:textFill>
          </w:rPr>
          <w:delText>X_train,</w:delText>
        </w:r>
      </w:del>
      <w:del w:id="22" w:date="2024-05-23T23:40:41Z" w:author="Данила Жаворонок">
        <w:r>
          <w:rPr>
            <w:rFonts w:ascii="Times New Roman" w:hAnsi="Times New Roman" w:hint="default"/>
            <w:i w:val="1"/>
            <w:iCs w:val="1"/>
            <w:caps w:val="0"/>
            <w:smallCaps w:val="0"/>
            <w:outline w:val="0"/>
            <w:color w:val="000000"/>
            <w:sz w:val="28"/>
            <w:szCs w:val="28"/>
            <w:u w:color="000000"/>
            <w:rtl w:val="0"/>
            <w:lang w:val="ru-RU"/>
            <w14:textFill>
              <w14:solidFill>
                <w14:srgbClr w14:val="000000"/>
              </w14:solidFill>
            </w14:textFill>
          </w:rPr>
          <w:delText> </w:delText>
        </w:r>
      </w:del>
      <w:del w:id="23" w:date="2024-05-23T23:40:41Z" w:author="Данила Жаворонок">
        <w:r>
          <w:rPr>
            <w:rFonts w:ascii="Times New Roman" w:hAnsi="Times New Roman"/>
            <w:i w:val="1"/>
            <w:iCs w:val="1"/>
            <w:caps w:val="0"/>
            <w:smallCaps w:val="0"/>
            <w:outline w:val="0"/>
            <w:color w:val="000000"/>
            <w:sz w:val="28"/>
            <w:szCs w:val="28"/>
            <w:u w:color="000000"/>
            <w:rtl w:val="0"/>
            <w:lang w:val="ru-RU"/>
            <w14:textFill>
              <w14:solidFill>
                <w14:srgbClr w14:val="000000"/>
              </w14:solidFill>
            </w14:textFill>
          </w:rPr>
          <w:delText>X_test,</w:delText>
        </w:r>
      </w:del>
      <w:del w:id="24" w:date="2024-05-23T23:40:41Z" w:author="Данила Жаворонок">
        <w:r>
          <w:rPr>
            <w:rFonts w:ascii="Times New Roman" w:hAnsi="Times New Roman" w:hint="default"/>
            <w:i w:val="1"/>
            <w:iCs w:val="1"/>
            <w:caps w:val="0"/>
            <w:smallCaps w:val="0"/>
            <w:outline w:val="0"/>
            <w:color w:val="000000"/>
            <w:sz w:val="28"/>
            <w:szCs w:val="28"/>
            <w:u w:color="000000"/>
            <w:rtl w:val="0"/>
            <w:lang w:val="ru-RU"/>
            <w14:textFill>
              <w14:solidFill>
                <w14:srgbClr w14:val="000000"/>
              </w14:solidFill>
            </w14:textFill>
          </w:rPr>
          <w:delText> </w:delText>
        </w:r>
      </w:del>
      <w:del w:id="25" w:date="2024-05-23T23:40:41Z" w:author="Данила Жаворонок">
        <w:r>
          <w:rPr>
            <w:rFonts w:ascii="Times New Roman" w:hAnsi="Times New Roman"/>
            <w:i w:val="1"/>
            <w:iCs w:val="1"/>
            <w:caps w:val="0"/>
            <w:smallCaps w:val="0"/>
            <w:outline w:val="0"/>
            <w:color w:val="000000"/>
            <w:sz w:val="28"/>
            <w:szCs w:val="28"/>
            <w:u w:color="000000"/>
            <w:rtl w:val="0"/>
            <w:lang w:val="ru-RU"/>
            <w14:textFill>
              <w14:solidFill>
                <w14:srgbClr w14:val="000000"/>
              </w14:solidFill>
            </w14:textFill>
          </w:rPr>
          <w:delText>y_train,</w:delText>
        </w:r>
      </w:del>
      <w:del w:id="26" w:date="2024-05-23T23:40:41Z" w:author="Данила Жаворонок">
        <w:r>
          <w:rPr>
            <w:rFonts w:ascii="Times New Roman" w:hAnsi="Times New Roman" w:hint="default"/>
            <w:i w:val="1"/>
            <w:iCs w:val="1"/>
            <w:caps w:val="0"/>
            <w:smallCaps w:val="0"/>
            <w:outline w:val="0"/>
            <w:color w:val="000000"/>
            <w:sz w:val="28"/>
            <w:szCs w:val="28"/>
            <w:u w:color="000000"/>
            <w:rtl w:val="0"/>
            <w:lang w:val="ru-RU"/>
            <w14:textFill>
              <w14:solidFill>
                <w14:srgbClr w14:val="000000"/>
              </w14:solidFill>
            </w14:textFill>
          </w:rPr>
          <w:delText> </w:delText>
        </w:r>
      </w:del>
      <w:del w:id="27" w:date="2024-05-23T23:40:41Z" w:author="Данила Жаворонок">
        <w:r>
          <w:rPr>
            <w:rFonts w:ascii="Times New Roman" w:hAnsi="Times New Roman"/>
            <w:i w:val="1"/>
            <w:iCs w:val="1"/>
            <w:caps w:val="0"/>
            <w:smallCaps w:val="0"/>
            <w:outline w:val="0"/>
            <w:color w:val="000000"/>
            <w:sz w:val="28"/>
            <w:szCs w:val="28"/>
            <w:u w:color="000000"/>
            <w:rtl w:val="0"/>
            <w:lang w:val="ru-RU"/>
            <w14:textFill>
              <w14:solidFill>
                <w14:srgbClr w14:val="000000"/>
              </w14:solidFill>
            </w14:textFill>
          </w:rPr>
          <w:delText>y_test</w:delText>
        </w:r>
      </w:del>
      <w:del w:id="28" w:date="2024-05-23T23:40:41Z" w:author="Данила Жаворонок">
        <w:r>
          <w:rPr>
            <w:rFonts w:ascii="Times New Roman" w:hAnsi="Times New Roman"/>
            <w:caps w:val="0"/>
            <w:smallCaps w:val="0"/>
            <w:outline w:val="0"/>
            <w:color w:val="000000"/>
            <w:sz w:val="28"/>
            <w:szCs w:val="28"/>
            <w:u w:color="000000"/>
            <w:rtl w:val="0"/>
            <w:lang w:val="ru-RU"/>
            <w14:textFill>
              <w14:solidFill>
                <w14:srgbClr w14:val="000000"/>
              </w14:solidFill>
            </w14:textFill>
          </w:rPr>
          <w:delText>.</w:delText>
        </w:r>
      </w:del>
    </w:p>
    <w:p>
      <w:pPr>
        <w:pStyle w:val="Normal.0"/>
        <w:spacing w:after="0" w:line="360" w:lineRule="auto"/>
        <w:ind w:firstLine="709"/>
        <w:jc w:val="both"/>
        <w:rPr>
          <w:del w:id="29" w:date="2024-05-23T23:40:41Z" w:author="Данила Жаворонок"/>
          <w:rFonts w:ascii="Times New Roman" w:cs="Times New Roman" w:hAnsi="Times New Roman" w:eastAsia="Times New Roman"/>
          <w:caps w:val="0"/>
          <w:smallCaps w:val="0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del w:id="30" w:date="2024-05-23T23:40:41Z" w:author="Данила Жаворонок">
        <w:r>
          <w:rPr>
            <w:rFonts w:ascii="Times New Roman" w:hAnsi="Times New Roman"/>
            <w:caps w:val="0"/>
            <w:smallCaps w:val="0"/>
            <w:outline w:val="0"/>
            <w:color w:val="000000"/>
            <w:sz w:val="28"/>
            <w:szCs w:val="28"/>
            <w:u w:color="000000"/>
            <w:rtl w:val="0"/>
            <w:lang w:val="en-US"/>
            <w14:textFill>
              <w14:solidFill>
                <w14:srgbClr w14:val="000000"/>
              </w14:solidFill>
            </w14:textFill>
          </w:rPr>
          <w:delText>train</w:delText>
        </w:r>
      </w:del>
      <w:del w:id="31" w:date="2024-05-23T23:40:41Z" w:author="Данила Жаворонок">
        <w:r>
          <w:rPr>
            <w:rFonts w:ascii="Times New Roman" w:hAnsi="Times New Roman"/>
            <w:caps w:val="0"/>
            <w:smallCaps w:val="0"/>
            <w:outline w:val="0"/>
            <w:color w:val="000000"/>
            <w:sz w:val="28"/>
            <w:szCs w:val="28"/>
            <w:u w:color="000000"/>
            <w:rtl w:val="0"/>
            <w:lang w:val="ru-RU"/>
            <w14:textFill>
              <w14:solidFill>
                <w14:srgbClr w14:val="000000"/>
              </w14:solidFill>
            </w14:textFill>
          </w:rPr>
          <w:delText>_</w:delText>
        </w:r>
      </w:del>
      <w:del w:id="32" w:date="2024-05-23T23:40:41Z" w:author="Данила Жаворонок">
        <w:r>
          <w:rPr>
            <w:rFonts w:ascii="Times New Roman" w:hAnsi="Times New Roman"/>
            <w:caps w:val="0"/>
            <w:smallCaps w:val="0"/>
            <w:outline w:val="0"/>
            <w:color w:val="000000"/>
            <w:sz w:val="28"/>
            <w:szCs w:val="28"/>
            <w:u w:color="000000"/>
            <w:rtl w:val="0"/>
            <w:lang w:val="en-US"/>
            <w14:textFill>
              <w14:solidFill>
                <w14:srgbClr w14:val="000000"/>
              </w14:solidFill>
            </w14:textFill>
          </w:rPr>
          <w:delText>model</w:delText>
        </w:r>
      </w:del>
      <w:del w:id="33" w:date="2024-05-23T23:40:41Z" w:author="Данила Жаворонок">
        <w:r>
          <w:rPr>
            <w:rFonts w:ascii="Times New Roman" w:hAnsi="Times New Roman" w:hint="default"/>
            <w:caps w:val="0"/>
            <w:smallCaps w:val="0"/>
            <w:outline w:val="0"/>
            <w:color w:val="000000"/>
            <w:sz w:val="28"/>
            <w:szCs w:val="28"/>
            <w:u w:color="000000"/>
            <w:rtl w:val="0"/>
            <w:lang w:val="ru-RU"/>
            <w14:textFill>
              <w14:solidFill>
                <w14:srgbClr w14:val="000000"/>
              </w14:solidFill>
            </w14:textFill>
          </w:rPr>
          <w:delText xml:space="preserve"> – создаёт и обучает модель классификатора </w:delText>
        </w:r>
      </w:del>
      <w:del w:id="34" w:date="2024-05-23T23:40:41Z" w:author="Данила Жаворонок">
        <w:r>
          <w:rPr>
            <w:rFonts w:ascii="Times New Roman" w:hAnsi="Times New Roman"/>
            <w:caps w:val="0"/>
            <w:smallCaps w:val="0"/>
            <w:outline w:val="0"/>
            <w:color w:val="000000"/>
            <w:sz w:val="28"/>
            <w:szCs w:val="28"/>
            <w:u w:color="000000"/>
            <w:rtl w:val="0"/>
            <w:lang w:val="ru-RU"/>
            <w14:textFill>
              <w14:solidFill>
                <w14:srgbClr w14:val="000000"/>
              </w14:solidFill>
            </w14:textFill>
          </w:rPr>
          <w:delText>K-</w:delText>
        </w:r>
      </w:del>
      <w:del w:id="35" w:date="2024-05-23T23:40:41Z" w:author="Данила Жаворонок">
        <w:r>
          <w:rPr>
            <w:rFonts w:ascii="Times New Roman" w:hAnsi="Times New Roman" w:hint="default"/>
            <w:caps w:val="0"/>
            <w:smallCaps w:val="0"/>
            <w:outline w:val="0"/>
            <w:color w:val="000000"/>
            <w:sz w:val="28"/>
            <w:szCs w:val="28"/>
            <w:u w:color="000000"/>
            <w:rtl w:val="0"/>
            <w:lang w:val="ru-RU"/>
            <w14:textFill>
              <w14:solidFill>
                <w14:srgbClr w14:val="000000"/>
              </w14:solidFill>
            </w14:textFill>
          </w:rPr>
          <w:delText>ближайших соседей на обучающей выборке</w:delText>
        </w:r>
      </w:del>
      <w:del w:id="36" w:date="2024-05-23T23:40:41Z" w:author="Данила Жаворонок">
        <w:r>
          <w:rPr>
            <w:rFonts w:ascii="Times New Roman" w:hAnsi="Times New Roman"/>
            <w:caps w:val="0"/>
            <w:smallCaps w:val="0"/>
            <w:outline w:val="0"/>
            <w:color w:val="000000"/>
            <w:sz w:val="28"/>
            <w:szCs w:val="28"/>
            <w:u w:color="000000"/>
            <w:rtl w:val="0"/>
            <w:lang w:val="ru-RU"/>
            <w14:textFill>
              <w14:solidFill>
                <w14:srgbClr w14:val="000000"/>
              </w14:solidFill>
            </w14:textFill>
          </w:rPr>
          <w:delText xml:space="preserve">, </w:delText>
        </w:r>
      </w:del>
      <w:del w:id="37" w:date="2024-05-23T23:40:41Z" w:author="Данила Жаворонок">
        <w:r>
          <w:rPr>
            <w:rFonts w:ascii="Times New Roman" w:hAnsi="Times New Roman" w:hint="default"/>
            <w:caps w:val="0"/>
            <w:smallCaps w:val="0"/>
            <w:outline w:val="0"/>
            <w:color w:val="000000"/>
            <w:sz w:val="28"/>
            <w:szCs w:val="28"/>
            <w:u w:color="000000"/>
            <w:rtl w:val="0"/>
            <w:lang w:val="ru-RU"/>
            <w14:textFill>
              <w14:solidFill>
                <w14:srgbClr w14:val="000000"/>
              </w14:solidFill>
            </w14:textFill>
          </w:rPr>
          <w:delText>после этого он возвращается</w:delText>
        </w:r>
      </w:del>
      <w:del w:id="38" w:date="2024-05-23T23:40:41Z" w:author="Данила Жаворонок">
        <w:r>
          <w:rPr>
            <w:rFonts w:ascii="Times New Roman" w:hAnsi="Times New Roman"/>
            <w:caps w:val="0"/>
            <w:smallCaps w:val="0"/>
            <w:outline w:val="0"/>
            <w:color w:val="000000"/>
            <w:sz w:val="28"/>
            <w:szCs w:val="28"/>
            <w:u w:color="000000"/>
            <w:rtl w:val="0"/>
            <w:lang w:val="ru-RU"/>
            <w14:textFill>
              <w14:solidFill>
                <w14:srgbClr w14:val="000000"/>
              </w14:solidFill>
            </w14:textFill>
          </w:rPr>
          <w:delText>.</w:delText>
        </w:r>
      </w:del>
    </w:p>
    <w:p>
      <w:pPr>
        <w:pStyle w:val="Normal.0"/>
        <w:spacing w:after="0" w:line="360" w:lineRule="auto"/>
        <w:ind w:firstLine="709"/>
        <w:jc w:val="both"/>
        <w:rPr>
          <w:del w:id="39" w:date="2024-05-23T23:40:41Z" w:author="Данила Жаворонок"/>
          <w:rFonts w:ascii="Times New Roman" w:cs="Times New Roman" w:hAnsi="Times New Roman" w:eastAsia="Times New Roman"/>
          <w:sz w:val="28"/>
          <w:szCs w:val="28"/>
        </w:rPr>
      </w:pPr>
      <w:del w:id="40" w:date="2024-05-23T23:40:41Z" w:author="Данила Жаворонок">
        <w:r>
          <w:rPr>
            <w:rFonts w:ascii="Times New Roman" w:hAnsi="Times New Roman"/>
            <w:caps w:val="0"/>
            <w:smallCaps w:val="0"/>
            <w:outline w:val="0"/>
            <w:color w:val="000000"/>
            <w:sz w:val="28"/>
            <w:szCs w:val="28"/>
            <w:u w:color="000000"/>
            <w:rtl w:val="0"/>
            <w:lang w:val="en-US"/>
            <w14:textFill>
              <w14:solidFill>
                <w14:srgbClr w14:val="000000"/>
              </w14:solidFill>
            </w14:textFill>
          </w:rPr>
          <w:delText>predict</w:delText>
        </w:r>
      </w:del>
      <w:del w:id="41" w:date="2024-05-23T23:40:41Z" w:author="Данила Жаворонок">
        <w:r>
          <w:rPr>
            <w:rFonts w:ascii="Times New Roman" w:hAnsi="Times New Roman" w:hint="default"/>
            <w:caps w:val="0"/>
            <w:smallCaps w:val="0"/>
            <w:outline w:val="0"/>
            <w:color w:val="000000"/>
            <w:sz w:val="28"/>
            <w:szCs w:val="28"/>
            <w:u w:color="000000"/>
            <w:rtl w:val="0"/>
            <w:lang w:val="ru-RU"/>
            <w14:textFill>
              <w14:solidFill>
                <w14:srgbClr w14:val="000000"/>
              </w14:solidFill>
            </w14:textFill>
          </w:rPr>
          <w:delText xml:space="preserve"> – использует обученный классификатор и тестовую выборку для прогнозирования меток тестовых данных и возвращает массив предсказанных меток</w:delText>
        </w:r>
      </w:del>
      <w:del w:id="42" w:date="2024-05-23T23:40:41Z" w:author="Данила Жаворонок">
        <w:r>
          <w:rPr>
            <w:rFonts w:ascii="Times New Roman" w:hAnsi="Times New Roman"/>
            <w:caps w:val="0"/>
            <w:smallCaps w:val="0"/>
            <w:outline w:val="0"/>
            <w:color w:val="000000"/>
            <w:sz w:val="28"/>
            <w:szCs w:val="28"/>
            <w:u w:color="000000"/>
            <w:rtl w:val="0"/>
            <w:lang w:val="ru-RU"/>
            <w14:textFill>
              <w14:solidFill>
                <w14:srgbClr w14:val="000000"/>
              </w14:solidFill>
            </w14:textFill>
          </w:rPr>
          <w:delText>.</w:delText>
        </w:r>
      </w:del>
    </w:p>
    <w:p>
      <w:pPr>
        <w:pStyle w:val="Normal.0"/>
        <w:spacing w:after="0" w:line="360" w:lineRule="auto"/>
        <w:ind w:firstLine="709"/>
        <w:jc w:val="both"/>
        <w:rPr>
          <w:del w:id="43" w:date="2024-05-23T23:40:41Z" w:author="Данила Жаворонок"/>
          <w:rFonts w:ascii="Times New Roman" w:cs="Times New Roman" w:hAnsi="Times New Roman" w:eastAsia="Times New Roman"/>
          <w:caps w:val="0"/>
          <w:smallCaps w:val="0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del w:id="44" w:date="2024-05-23T23:40:41Z" w:author="Данила Жаворонок">
        <w:r>
          <w:rPr>
            <w:rFonts w:ascii="Times New Roman" w:hAnsi="Times New Roman"/>
            <w:caps w:val="0"/>
            <w:smallCaps w:val="0"/>
            <w:outline w:val="0"/>
            <w:color w:val="000000"/>
            <w:sz w:val="28"/>
            <w:szCs w:val="28"/>
            <w:u w:color="000000"/>
            <w:rtl w:val="0"/>
            <w:lang w:val="en-US"/>
            <w14:textFill>
              <w14:solidFill>
                <w14:srgbClr w14:val="000000"/>
              </w14:solidFill>
            </w14:textFill>
          </w:rPr>
          <w:delText>estimate</w:delText>
        </w:r>
      </w:del>
      <w:del w:id="45" w:date="2024-05-23T23:40:41Z" w:author="Данила Жаворонок">
        <w:r>
          <w:rPr>
            <w:rFonts w:ascii="Times New Roman" w:hAnsi="Times New Roman" w:hint="default"/>
            <w:caps w:val="0"/>
            <w:smallCaps w:val="0"/>
            <w:outline w:val="0"/>
            <w:color w:val="000000"/>
            <w:sz w:val="28"/>
            <w:szCs w:val="28"/>
            <w:u w:color="000000"/>
            <w:rtl w:val="0"/>
            <w:lang w:val="ru-RU"/>
            <w14:textFill>
              <w14:solidFill>
                <w14:srgbClr w14:val="000000"/>
              </w14:solidFill>
            </w14:textFill>
          </w:rPr>
          <w:delText xml:space="preserve"> – принимает массив предсказанных меток и массив истинных меток</w:delText>
        </w:r>
      </w:del>
      <w:del w:id="46" w:date="2024-05-23T23:40:41Z" w:author="Данила Жаворонок">
        <w:r>
          <w:rPr>
            <w:rFonts w:ascii="Times New Roman" w:hAnsi="Times New Roman"/>
            <w:caps w:val="0"/>
            <w:smallCaps w:val="0"/>
            <w:outline w:val="0"/>
            <w:color w:val="000000"/>
            <w:sz w:val="28"/>
            <w:szCs w:val="28"/>
            <w:u w:color="000000"/>
            <w:rtl w:val="0"/>
            <w:lang w:val="ru-RU"/>
            <w14:textFill>
              <w14:solidFill>
                <w14:srgbClr w14:val="000000"/>
              </w14:solidFill>
            </w14:textFill>
          </w:rPr>
          <w:delText xml:space="preserve">, </w:delText>
        </w:r>
      </w:del>
      <w:del w:id="47" w:date="2024-05-23T23:40:41Z" w:author="Данила Жаворонок">
        <w:r>
          <w:rPr>
            <w:rFonts w:ascii="Times New Roman" w:hAnsi="Times New Roman" w:hint="default"/>
            <w:caps w:val="0"/>
            <w:smallCaps w:val="0"/>
            <w:outline w:val="0"/>
            <w:color w:val="000000"/>
            <w:sz w:val="28"/>
            <w:szCs w:val="28"/>
            <w:u w:color="000000"/>
            <w:rtl w:val="0"/>
            <w:lang w:val="ru-RU"/>
            <w14:textFill>
              <w14:solidFill>
                <w14:srgbClr w14:val="000000"/>
              </w14:solidFill>
            </w14:textFill>
          </w:rPr>
          <w:delText>вычисляет точность прогнозов через сравнение предсказанных и заданными метками</w:delText>
        </w:r>
      </w:del>
      <w:del w:id="48" w:date="2024-05-23T23:40:41Z" w:author="Данила Жаворонок">
        <w:r>
          <w:rPr>
            <w:rFonts w:ascii="Times New Roman" w:hAnsi="Times New Roman"/>
            <w:caps w:val="0"/>
            <w:smallCaps w:val="0"/>
            <w:outline w:val="0"/>
            <w:color w:val="000000"/>
            <w:sz w:val="28"/>
            <w:szCs w:val="28"/>
            <w:u w:color="000000"/>
            <w:rtl w:val="0"/>
            <w:lang w:val="ru-RU"/>
            <w14:textFill>
              <w14:solidFill>
                <w14:srgbClr w14:val="000000"/>
              </w14:solidFill>
            </w14:textFill>
          </w:rPr>
          <w:delText xml:space="preserve">, </w:delText>
        </w:r>
      </w:del>
      <w:del w:id="49" w:date="2024-05-23T23:40:41Z" w:author="Данила Жаворонок">
        <w:r>
          <w:rPr>
            <w:rFonts w:ascii="Times New Roman" w:hAnsi="Times New Roman" w:hint="default"/>
            <w:caps w:val="0"/>
            <w:smallCaps w:val="0"/>
            <w:outline w:val="0"/>
            <w:color w:val="000000"/>
            <w:sz w:val="28"/>
            <w:szCs w:val="28"/>
            <w:u w:color="000000"/>
            <w:rtl w:val="0"/>
            <w:lang w:val="ru-RU"/>
            <w14:textFill>
              <w14:solidFill>
                <w14:srgbClr w14:val="000000"/>
              </w14:solidFill>
            </w14:textFill>
          </w:rPr>
          <w:delText>возвращает точность</w:delText>
        </w:r>
      </w:del>
      <w:del w:id="50" w:date="2024-05-23T23:40:41Z" w:author="Данила Жаворонок">
        <w:r>
          <w:rPr>
            <w:rFonts w:ascii="Times New Roman" w:hAnsi="Times New Roman"/>
            <w:caps w:val="0"/>
            <w:smallCaps w:val="0"/>
            <w:outline w:val="0"/>
            <w:color w:val="000000"/>
            <w:sz w:val="28"/>
            <w:szCs w:val="28"/>
            <w:u w:color="000000"/>
            <w:rtl w:val="0"/>
            <w:lang w:val="ru-RU"/>
            <w14:textFill>
              <w14:solidFill>
                <w14:srgbClr w14:val="000000"/>
              </w14:solidFill>
            </w14:textFill>
          </w:rPr>
          <w:delText>.</w:delText>
        </w:r>
      </w:del>
    </w:p>
    <w:p>
      <w:pPr>
        <w:pStyle w:val="Normal.0"/>
        <w:spacing w:after="0" w:line="360" w:lineRule="auto"/>
        <w:ind w:firstLine="709"/>
        <w:jc w:val="both"/>
        <w:rPr>
          <w:del w:id="51" w:date="2024-05-23T23:40:41Z" w:author="Данила Жаворонок"/>
          <w:rFonts w:ascii="Times New Roman" w:cs="Times New Roman" w:hAnsi="Times New Roman" w:eastAsia="Times New Roman"/>
          <w:sz w:val="28"/>
          <w:szCs w:val="28"/>
        </w:rPr>
      </w:pPr>
      <w:del w:id="52" w:date="2024-05-23T23:40:41Z" w:author="Данила Жаворонок">
        <w:r>
          <w:rPr>
            <w:rFonts w:ascii="Times New Roman" w:hAnsi="Times New Roman"/>
            <w:caps w:val="0"/>
            <w:smallCaps w:val="0"/>
            <w:outline w:val="0"/>
            <w:color w:val="000000"/>
            <w:sz w:val="28"/>
            <w:szCs w:val="28"/>
            <w:u w:color="000000"/>
            <w:rtl w:val="0"/>
            <w:lang w:val="en-US"/>
            <w14:textFill>
              <w14:solidFill>
                <w14:srgbClr w14:val="000000"/>
              </w14:solidFill>
            </w14:textFill>
          </w:rPr>
          <w:delText>scale</w:delText>
        </w:r>
      </w:del>
      <w:del w:id="53" w:date="2024-05-23T23:40:41Z" w:author="Данила Жаворонок">
        <w:r>
          <w:rPr>
            <w:rFonts w:ascii="Times New Roman" w:hAnsi="Times New Roman" w:hint="default"/>
            <w:caps w:val="0"/>
            <w:smallCaps w:val="0"/>
            <w:outline w:val="0"/>
            <w:color w:val="000000"/>
            <w:sz w:val="28"/>
            <w:szCs w:val="28"/>
            <w:u w:color="000000"/>
            <w:rtl w:val="0"/>
            <w:lang w:val="ru-RU"/>
            <w14:textFill>
              <w14:solidFill>
                <w14:srgbClr w14:val="000000"/>
              </w14:solidFill>
            </w14:textFill>
          </w:rPr>
          <w:delText xml:space="preserve"> – принимает массив данных</w:delText>
        </w:r>
      </w:del>
      <w:del w:id="54" w:date="2024-05-23T23:40:41Z" w:author="Данила Жаворонок">
        <w:r>
          <w:rPr>
            <w:rFonts w:ascii="Times New Roman" w:hAnsi="Times New Roman"/>
            <w:caps w:val="0"/>
            <w:smallCaps w:val="0"/>
            <w:outline w:val="0"/>
            <w:color w:val="000000"/>
            <w:sz w:val="28"/>
            <w:szCs w:val="28"/>
            <w:u w:color="000000"/>
            <w:rtl w:val="0"/>
            <w:lang w:val="ru-RU"/>
            <w14:textFill>
              <w14:solidFill>
                <w14:srgbClr w14:val="000000"/>
              </w14:solidFill>
            </w14:textFill>
          </w:rPr>
          <w:delText xml:space="preserve">, </w:delText>
        </w:r>
      </w:del>
      <w:del w:id="55" w:date="2024-05-23T23:40:41Z" w:author="Данила Жаворонок">
        <w:r>
          <w:rPr>
            <w:rFonts w:ascii="Times New Roman" w:hAnsi="Times New Roman" w:hint="default"/>
            <w:caps w:val="0"/>
            <w:smallCaps w:val="0"/>
            <w:outline w:val="0"/>
            <w:color w:val="000000"/>
            <w:sz w:val="28"/>
            <w:szCs w:val="28"/>
            <w:u w:color="000000"/>
            <w:rtl w:val="0"/>
            <w:lang w:val="ru-RU"/>
            <w14:textFill>
              <w14:solidFill>
                <w14:srgbClr w14:val="000000"/>
              </w14:solidFill>
            </w14:textFill>
          </w:rPr>
          <w:delText>режим масштабирования и возвращает масштабированный массив данных</w:delText>
        </w:r>
      </w:del>
      <w:del w:id="56" w:date="2024-05-23T23:40:41Z" w:author="Данила Жаворонок">
        <w:r>
          <w:rPr>
            <w:rFonts w:ascii="Times New Roman" w:hAnsi="Times New Roman"/>
            <w:caps w:val="0"/>
            <w:smallCaps w:val="0"/>
            <w:outline w:val="0"/>
            <w:color w:val="000000"/>
            <w:sz w:val="28"/>
            <w:szCs w:val="28"/>
            <w:u w:color="000000"/>
            <w:rtl w:val="0"/>
            <w:lang w:val="ru-RU"/>
            <w14:textFill>
              <w14:solidFill>
                <w14:srgbClr w14:val="000000"/>
              </w14:solidFill>
            </w14:textFill>
          </w:rPr>
          <w:delText>.</w:delText>
        </w:r>
      </w:del>
    </w:p>
    <w:p>
      <w:pPr>
        <w:pStyle w:val="List Paragraph"/>
        <w:spacing w:after="0" w:line="360" w:lineRule="auto"/>
        <w:ind w:left="0" w:firstLine="709"/>
        <w:jc w:val="both"/>
        <w:rPr>
          <w:del w:id="57" w:date="2024-05-23T23:40:41Z" w:author="Данила Жаворонок"/>
          <w:rFonts w:ascii="Times New Roman" w:cs="Times New Roman" w:hAnsi="Times New Roman" w:eastAsia="Times New Roman"/>
          <w:caps w:val="0"/>
          <w:smallCaps w:val="0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del w:id="58" w:date="2024-05-23T23:40:41Z" w:author="Данила Жаворонок">
        <w:r>
          <w:rPr>
            <w:rFonts w:ascii="Times New Roman" w:hAnsi="Times New Roman"/>
            <w:caps w:val="0"/>
            <w:smallCaps w:val="0"/>
            <w:outline w:val="0"/>
            <w:color w:val="000000"/>
            <w:sz w:val="28"/>
            <w:szCs w:val="28"/>
            <w:u w:color="000000"/>
            <w:rtl w:val="0"/>
            <w:lang w:val="ru-RU"/>
            <w14:textFill>
              <w14:solidFill>
                <w14:srgbClr w14:val="000000"/>
              </w14:solidFill>
            </w14:textFill>
          </w:rPr>
          <w:delText xml:space="preserve">2. </w:delText>
        </w:r>
      </w:del>
      <w:del w:id="59" w:date="2024-05-23T23:40:41Z" w:author="Данила Жаворонок">
        <w:r>
          <w:rPr>
            <w:rFonts w:ascii="Times New Roman" w:hAnsi="Times New Roman" w:hint="default"/>
            <w:caps w:val="0"/>
            <w:smallCaps w:val="0"/>
            <w:outline w:val="0"/>
            <w:color w:val="000000"/>
            <w:sz w:val="28"/>
            <w:szCs w:val="28"/>
            <w:u w:color="000000"/>
            <w:rtl w:val="0"/>
            <w:lang w:val="ru-RU"/>
            <w14:textFill>
              <w14:solidFill>
                <w14:srgbClr w14:val="000000"/>
              </w14:solidFill>
            </w14:textFill>
          </w:rPr>
          <w:delText>Исследование работы классификатора</w:delText>
        </w:r>
      </w:del>
      <w:del w:id="60" w:date="2024-05-23T23:40:41Z" w:author="Данила Жаворонок">
        <w:r>
          <w:rPr>
            <w:rFonts w:ascii="Times New Roman" w:hAnsi="Times New Roman"/>
            <w:caps w:val="0"/>
            <w:smallCaps w:val="0"/>
            <w:outline w:val="0"/>
            <w:color w:val="000000"/>
            <w:sz w:val="28"/>
            <w:szCs w:val="28"/>
            <w:u w:color="000000"/>
            <w:rtl w:val="0"/>
            <w:lang w:val="ru-RU"/>
            <w14:textFill>
              <w14:solidFill>
                <w14:srgbClr w14:val="000000"/>
              </w14:solidFill>
            </w14:textFill>
          </w:rPr>
          <w:delText xml:space="preserve">, </w:delText>
        </w:r>
      </w:del>
      <w:del w:id="61" w:date="2024-05-23T23:40:41Z" w:author="Данила Жаворонок">
        <w:r>
          <w:rPr>
            <w:rFonts w:ascii="Times New Roman" w:hAnsi="Times New Roman" w:hint="default"/>
            <w:caps w:val="0"/>
            <w:smallCaps w:val="0"/>
            <w:outline w:val="0"/>
            <w:color w:val="000000"/>
            <w:sz w:val="28"/>
            <w:szCs w:val="28"/>
            <w:u w:color="000000"/>
            <w:rtl w:val="0"/>
            <w:lang w:val="ru-RU"/>
            <w14:textFill>
              <w14:solidFill>
                <w14:srgbClr w14:val="000000"/>
              </w14:solidFill>
            </w14:textFill>
          </w:rPr>
          <w:delText>обученного на данных разного размера</w:delText>
        </w:r>
      </w:del>
      <w:del w:id="62" w:date="2024-05-23T23:40:41Z" w:author="Данила Жаворонок">
        <w:r>
          <w:rPr>
            <w:rFonts w:ascii="Times New Roman" w:hAnsi="Times New Roman"/>
            <w:caps w:val="0"/>
            <w:smallCaps w:val="0"/>
            <w:outline w:val="0"/>
            <w:color w:val="000000"/>
            <w:sz w:val="28"/>
            <w:szCs w:val="28"/>
            <w:u w:color="000000"/>
            <w:rtl w:val="0"/>
            <w:lang w:val="ru-RU"/>
            <w14:textFill>
              <w14:solidFill>
                <w14:srgbClr w14:val="000000"/>
              </w14:solidFill>
            </w14:textFill>
          </w:rPr>
          <w:delText>:</w:delText>
        </w:r>
      </w:del>
    </w:p>
    <w:p>
      <w:pPr>
        <w:pStyle w:val="Normal.0"/>
        <w:spacing w:after="0" w:line="360" w:lineRule="auto"/>
        <w:ind w:firstLine="709"/>
        <w:jc w:val="both"/>
        <w:rPr>
          <w:del w:id="63" w:date="2024-05-23T23:40:41Z" w:author="Данила Жаворонок"/>
          <w:rFonts w:ascii="Times New Roman" w:cs="Times New Roman" w:hAnsi="Times New Roman" w:eastAsia="Times New Roman"/>
          <w:caps w:val="0"/>
          <w:smallCaps w:val="0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del w:id="64" w:date="2024-05-23T23:40:41Z" w:author="Данила Жаворонок">
        <w:r>
          <w:rPr>
            <w:rFonts w:ascii="Times New Roman" w:hAnsi="Times New Roman" w:hint="default"/>
            <w:caps w:val="0"/>
            <w:smallCaps w:val="0"/>
            <w:outline w:val="0"/>
            <w:color w:val="000000"/>
            <w:sz w:val="28"/>
            <w:szCs w:val="28"/>
            <w:u w:color="000000"/>
            <w:rtl w:val="0"/>
            <w:lang w:val="ru-RU"/>
            <w14:textFill>
              <w14:solidFill>
                <w14:srgbClr w14:val="000000"/>
              </w14:solidFill>
            </w14:textFill>
          </w:rPr>
          <w:delText xml:space="preserve">Таблица </w:delText>
        </w:r>
      </w:del>
      <w:del w:id="65" w:date="2024-05-23T23:40:41Z" w:author="Данила Жаворонок">
        <w:r>
          <w:rPr>
            <w:rFonts w:ascii="Times New Roman" w:hAnsi="Times New Roman"/>
            <w:caps w:val="0"/>
            <w:smallCaps w:val="0"/>
            <w:outline w:val="0"/>
            <w:color w:val="000000"/>
            <w:sz w:val="28"/>
            <w:szCs w:val="28"/>
            <w:u w:color="000000"/>
            <w:rtl w:val="0"/>
            <w:lang w:val="ru-RU"/>
            <w14:textFill>
              <w14:solidFill>
                <w14:srgbClr w14:val="000000"/>
              </w14:solidFill>
            </w14:textFill>
          </w:rPr>
          <w:delText xml:space="preserve">1 </w:delText>
        </w:r>
      </w:del>
      <w:del w:id="66" w:date="2024-05-23T23:40:41Z" w:author="Данила Жаворонок">
        <w:r>
          <w:rPr>
            <w:rFonts w:ascii="Times New Roman" w:hAnsi="Times New Roman" w:hint="default"/>
            <w:caps w:val="0"/>
            <w:smallCaps w:val="0"/>
            <w:outline w:val="0"/>
            <w:color w:val="000000"/>
            <w:sz w:val="28"/>
            <w:szCs w:val="28"/>
            <w:u w:color="000000"/>
            <w:rtl w:val="0"/>
            <w:lang w:val="ru-RU"/>
            <w14:textFill>
              <w14:solidFill>
                <w14:srgbClr w14:val="000000"/>
              </w14:solidFill>
            </w14:textFill>
          </w:rPr>
          <w:delText>– Результаты работы классификатора</w:delText>
        </w:r>
      </w:del>
    </w:p>
    <w:p>
      <w:pPr>
        <w:pStyle w:val="Normal.0"/>
        <w:widowControl w:val="0"/>
        <w:spacing w:after="0" w:line="240" w:lineRule="auto"/>
        <w:jc w:val="both"/>
        <w:rPr>
          <w:del w:id="67" w:date="2024-05-23T23:40:41Z" w:author="Данила Жаворонок"/>
          <w:rFonts w:ascii="Times New Roman" w:cs="Times New Roman" w:hAnsi="Times New Roman" w:eastAsia="Times New Roman"/>
          <w:caps w:val="0"/>
          <w:smallCaps w:val="0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360" w:lineRule="auto"/>
        <w:ind w:firstLine="709"/>
        <w:jc w:val="both"/>
        <w:rPr>
          <w:del w:id="68" w:date="2024-05-23T23:40:41Z" w:author="Данила Жаворонок"/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14:textFill>
            <w14:solidFill>
              <w14:srgbClr w14:val="000000"/>
            </w14:solidFill>
          </w14:textFill>
        </w:rPr>
      </w:pPr>
      <w:del w:id="69" w:date="2024-05-23T23:40:41Z" w:author="Данила Жаворонок">
        <w:r>
          <w:rPr>
            <w:rFonts w:ascii="Times New Roman" w:hAnsi="Times New Roman" w:hint="default"/>
            <w:caps w:val="0"/>
            <w:smallCaps w:val="0"/>
            <w:strike w:val="0"/>
            <w:dstrike w:val="0"/>
            <w:outline w:val="0"/>
            <w:color w:val="000000"/>
            <w:sz w:val="28"/>
            <w:szCs w:val="28"/>
            <w:u w:val="none" w:color="000000"/>
            <w:rtl w:val="0"/>
            <w:lang w:val="ru-RU"/>
            <w14:textFill>
              <w14:solidFill>
                <w14:srgbClr w14:val="000000"/>
              </w14:solidFill>
            </w14:textFill>
          </w:rPr>
          <w:delText>Видно</w:delText>
        </w:r>
      </w:del>
      <w:del w:id="70" w:date="2024-05-23T23:40:41Z" w:author="Данила Жаворонок">
        <w:r>
          <w:rPr>
            <w:rFonts w:ascii="Times New Roman" w:hAnsi="Times New Roman"/>
            <w:caps w:val="0"/>
            <w:smallCaps w:val="0"/>
            <w:strike w:val="0"/>
            <w:dstrike w:val="0"/>
            <w:outline w:val="0"/>
            <w:color w:val="000000"/>
            <w:sz w:val="28"/>
            <w:szCs w:val="28"/>
            <w:u w:val="none" w:color="000000"/>
            <w:rtl w:val="0"/>
            <w:lang w:val="ru-RU"/>
            <w14:textFill>
              <w14:solidFill>
                <w14:srgbClr w14:val="000000"/>
              </w14:solidFill>
            </w14:textFill>
          </w:rPr>
          <w:delText xml:space="preserve">, </w:delText>
        </w:r>
      </w:del>
      <w:del w:id="71" w:date="2024-05-23T23:40:41Z" w:author="Данила Жаворонок">
        <w:r>
          <w:rPr>
            <w:rFonts w:ascii="Times New Roman" w:hAnsi="Times New Roman" w:hint="default"/>
            <w:caps w:val="0"/>
            <w:smallCaps w:val="0"/>
            <w:strike w:val="0"/>
            <w:dstrike w:val="0"/>
            <w:outline w:val="0"/>
            <w:color w:val="000000"/>
            <w:sz w:val="28"/>
            <w:szCs w:val="28"/>
            <w:u w:val="none" w:color="000000"/>
            <w:rtl w:val="0"/>
            <w:lang w:val="ru-RU"/>
            <w14:textFill>
              <w14:solidFill>
                <w14:srgbClr w14:val="000000"/>
              </w14:solidFill>
            </w14:textFill>
          </w:rPr>
          <w:delText>что точность классификации зависит от размера выборки</w:delText>
        </w:r>
      </w:del>
      <w:del w:id="72" w:date="2024-05-23T23:40:41Z" w:author="Данила Жаворонок">
        <w:r>
          <w:rPr>
            <w:rFonts w:ascii="Times New Roman" w:hAnsi="Times New Roman"/>
            <w:caps w:val="0"/>
            <w:smallCaps w:val="0"/>
            <w:strike w:val="0"/>
            <w:dstrike w:val="0"/>
            <w:outline w:val="0"/>
            <w:color w:val="000000"/>
            <w:sz w:val="28"/>
            <w:szCs w:val="28"/>
            <w:u w:val="none" w:color="000000"/>
            <w:rtl w:val="0"/>
            <w:lang w:val="ru-RU"/>
            <w14:textFill>
              <w14:solidFill>
                <w14:srgbClr w14:val="000000"/>
              </w14:solidFill>
            </w14:textFill>
          </w:rPr>
          <w:delText xml:space="preserve">. </w:delText>
        </w:r>
      </w:del>
      <w:del w:id="73" w:date="2024-05-23T23:40:41Z" w:author="Данила Жаворонок">
        <w:r>
          <w:rPr>
            <w:rFonts w:ascii="Times New Roman" w:hAnsi="Times New Roman" w:hint="default"/>
            <w:caps w:val="0"/>
            <w:smallCaps w:val="0"/>
            <w:strike w:val="0"/>
            <w:dstrike w:val="0"/>
            <w:outline w:val="0"/>
            <w:color w:val="000000"/>
            <w:sz w:val="28"/>
            <w:szCs w:val="28"/>
            <w:u w:val="none" w:color="000000"/>
            <w:rtl w:val="0"/>
            <w:lang w:val="ru-RU"/>
            <w14:textFill>
              <w14:solidFill>
                <w14:srgbClr w14:val="000000"/>
              </w14:solidFill>
            </w14:textFill>
          </w:rPr>
          <w:delText>Слишком большая или наоборот маленькая выборка может быть неэффективна для классификации</w:delText>
        </w:r>
      </w:del>
      <w:del w:id="74" w:date="2024-05-23T23:40:41Z" w:author="Данила Жаворонок">
        <w:r>
          <w:rPr>
            <w:rFonts w:ascii="Times New Roman" w:hAnsi="Times New Roman"/>
            <w:caps w:val="0"/>
            <w:smallCaps w:val="0"/>
            <w:strike w:val="0"/>
            <w:dstrike w:val="0"/>
            <w:outline w:val="0"/>
            <w:color w:val="000000"/>
            <w:sz w:val="28"/>
            <w:szCs w:val="28"/>
            <w:u w:val="none" w:color="000000"/>
            <w:rtl w:val="0"/>
            <w:lang w:val="ru-RU"/>
            <w14:textFill>
              <w14:solidFill>
                <w14:srgbClr w14:val="000000"/>
              </w14:solidFill>
            </w14:textFill>
          </w:rPr>
          <w:delText xml:space="preserve">, </w:delText>
        </w:r>
      </w:del>
      <w:del w:id="75" w:date="2024-05-23T23:40:41Z" w:author="Данила Жаворонок">
        <w:r>
          <w:rPr>
            <w:rFonts w:ascii="Times New Roman" w:hAnsi="Times New Roman" w:hint="default"/>
            <w:caps w:val="0"/>
            <w:smallCaps w:val="0"/>
            <w:strike w:val="0"/>
            <w:dstrike w:val="0"/>
            <w:outline w:val="0"/>
            <w:color w:val="000000"/>
            <w:sz w:val="28"/>
            <w:szCs w:val="28"/>
            <w:u w:val="none" w:color="000000"/>
            <w:rtl w:val="0"/>
            <w:lang w:val="ru-RU"/>
            <w14:textFill>
              <w14:solidFill>
                <w14:srgbClr w14:val="000000"/>
              </w14:solidFill>
            </w14:textFill>
          </w:rPr>
          <w:delText>так как может приводить к переобучению модели и увеличению времени этого самого обучения</w:delText>
        </w:r>
      </w:del>
      <w:del w:id="76" w:date="2024-05-23T23:40:41Z" w:author="Данила Жаворонок">
        <w:r>
          <w:rPr>
            <w:rFonts w:ascii="Times New Roman" w:hAnsi="Times New Roman"/>
            <w:caps w:val="0"/>
            <w:smallCaps w:val="0"/>
            <w:strike w:val="0"/>
            <w:dstrike w:val="0"/>
            <w:outline w:val="0"/>
            <w:color w:val="000000"/>
            <w:sz w:val="28"/>
            <w:szCs w:val="28"/>
            <w:u w:val="none" w:color="000000"/>
            <w:rtl w:val="0"/>
            <w:lang w:val="ru-RU"/>
            <w14:textFill>
              <w14:solidFill>
                <w14:srgbClr w14:val="000000"/>
              </w14:solidFill>
            </w14:textFill>
          </w:rPr>
          <w:delText>.</w:delText>
        </w:r>
      </w:del>
    </w:p>
    <w:p>
      <w:pPr>
        <w:pStyle w:val="Standard"/>
        <w:spacing w:after="0" w:line="360" w:lineRule="auto"/>
        <w:rPr>
          <w:del w:id="77" w:date="2024-05-23T23:40:41Z" w:author="Данила Жаворонок"/>
          <w:i w:val="1"/>
          <w:iCs w:val="1"/>
          <w:caps w:val="0"/>
          <w:smallCaps w:val="0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del w:id="78" w:date="2024-05-23T23:40:41Z" w:author="Данила Жаворонок">
        <w:r>
          <w:rPr>
            <w:outline w:val="0"/>
            <w:color w:val="000000"/>
            <w:u w:color="000000"/>
            <w:rtl w:val="0"/>
            <w:lang w:val="ru-RU"/>
            <w14:textFill>
              <w14:solidFill>
                <w14:srgbClr w14:val="000000"/>
              </w14:solidFill>
            </w14:textFill>
          </w:rPr>
          <w:delText xml:space="preserve">3. </w:delText>
        </w:r>
      </w:del>
      <w:del w:id="79" w:date="2024-05-23T23:40:41Z" w:author="Данила Жаворонок">
        <w:r>
          <w:rPr>
            <w:outline w:val="0"/>
            <w:color w:val="000000"/>
            <w:u w:color="000000"/>
            <w:rtl w:val="0"/>
            <w:lang w:val="ru-RU"/>
            <w14:textFill>
              <w14:solidFill>
                <w14:srgbClr w14:val="000000"/>
              </w14:solidFill>
            </w14:textFill>
          </w:rPr>
          <w:delText>Исследование работы классификатора</w:delText>
        </w:r>
      </w:del>
      <w:del w:id="80" w:date="2024-05-23T23:40:41Z" w:author="Данила Жаворонок">
        <w:r>
          <w:rPr>
            <w:outline w:val="0"/>
            <w:color w:val="000000"/>
            <w:u w:color="000000"/>
            <w:rtl w:val="0"/>
            <w:lang w:val="ru-RU"/>
            <w14:textFill>
              <w14:solidFill>
                <w14:srgbClr w14:val="000000"/>
              </w14:solidFill>
            </w14:textFill>
          </w:rPr>
          <w:delText xml:space="preserve">, </w:delText>
        </w:r>
      </w:del>
      <w:del w:id="81" w:date="2024-05-23T23:40:41Z" w:author="Данила Жаворонок">
        <w:r>
          <w:rPr>
            <w:outline w:val="0"/>
            <w:color w:val="000000"/>
            <w:u w:color="000000"/>
            <w:rtl w:val="0"/>
            <w:lang w:val="ru-RU"/>
            <w14:textFill>
              <w14:solidFill>
                <w14:srgbClr w14:val="000000"/>
              </w14:solidFill>
            </w14:textFill>
          </w:rPr>
          <w:delText xml:space="preserve">обученного с различными значениями </w:delText>
        </w:r>
      </w:del>
      <w:del w:id="82" w:date="2024-05-23T23:40:41Z" w:author="Данила Жаворонок">
        <w:r>
          <w:rPr>
            <w:i w:val="1"/>
            <w:iCs w:val="1"/>
            <w:caps w:val="0"/>
            <w:smallCaps w:val="0"/>
            <w:outline w:val="0"/>
            <w:color w:val="000000"/>
            <w:u w:color="000000"/>
            <w:rtl w:val="0"/>
            <w:lang w:val="ru-RU"/>
            <w14:textFill>
              <w14:solidFill>
                <w14:srgbClr w14:val="000000"/>
              </w14:solidFill>
            </w14:textFill>
          </w:rPr>
          <w:delText>n_neighbors:</w:delText>
        </w:r>
      </w:del>
    </w:p>
    <w:p>
      <w:pPr>
        <w:pStyle w:val="Normal.0"/>
        <w:spacing w:after="0" w:line="360" w:lineRule="auto"/>
        <w:ind w:firstLine="709"/>
        <w:jc w:val="both"/>
        <w:rPr>
          <w:del w:id="83" w:date="2024-05-23T23:40:41Z" w:author="Данила Жаворонок"/>
          <w:rFonts w:ascii="Times New Roman" w:cs="Times New Roman" w:hAnsi="Times New Roman" w:eastAsia="Times New Roman"/>
          <w:sz w:val="28"/>
          <w:szCs w:val="28"/>
        </w:rPr>
      </w:pPr>
      <w:del w:id="84" w:date="2024-05-23T23:40:41Z" w:author="Данила Жаворонок">
        <w:r>
          <w:rPr>
            <w:rFonts w:ascii="Times New Roman" w:hAnsi="Times New Roman" w:hint="default"/>
            <w:caps w:val="0"/>
            <w:smallCaps w:val="0"/>
            <w:outline w:val="0"/>
            <w:color w:val="000000"/>
            <w:sz w:val="28"/>
            <w:szCs w:val="28"/>
            <w:u w:color="000000"/>
            <w:rtl w:val="0"/>
            <w:lang w:val="ru-RU"/>
            <w14:textFill>
              <w14:solidFill>
                <w14:srgbClr w14:val="000000"/>
              </w14:solidFill>
            </w14:textFill>
          </w:rPr>
          <w:delText xml:space="preserve">Таблица </w:delText>
        </w:r>
      </w:del>
      <w:del w:id="85" w:date="2024-05-23T23:40:41Z" w:author="Данила Жаворонок">
        <w:r>
          <w:rPr>
            <w:rFonts w:ascii="Times New Roman" w:hAnsi="Times New Roman"/>
            <w:caps w:val="0"/>
            <w:smallCaps w:val="0"/>
            <w:outline w:val="0"/>
            <w:color w:val="000000"/>
            <w:sz w:val="28"/>
            <w:szCs w:val="28"/>
            <w:u w:color="000000"/>
            <w:rtl w:val="0"/>
            <w:lang w:val="ru-RU"/>
            <w14:textFill>
              <w14:solidFill>
                <w14:srgbClr w14:val="000000"/>
              </w14:solidFill>
            </w14:textFill>
          </w:rPr>
          <w:delText xml:space="preserve">2 </w:delText>
        </w:r>
      </w:del>
      <w:del w:id="86" w:date="2024-05-23T23:40:41Z" w:author="Данила Жаворонок">
        <w:r>
          <w:rPr>
            <w:rFonts w:ascii="Times New Roman" w:hAnsi="Times New Roman" w:hint="default"/>
            <w:caps w:val="0"/>
            <w:smallCaps w:val="0"/>
            <w:outline w:val="0"/>
            <w:color w:val="000000"/>
            <w:sz w:val="28"/>
            <w:szCs w:val="28"/>
            <w:u w:color="000000"/>
            <w:rtl w:val="0"/>
            <w:lang w:val="ru-RU"/>
            <w14:textFill>
              <w14:solidFill>
                <w14:srgbClr w14:val="000000"/>
              </w14:solidFill>
            </w14:textFill>
          </w:rPr>
          <w:delText>– результаты работы классификатора</w:delText>
        </w:r>
      </w:del>
    </w:p>
    <w:p>
      <w:pPr>
        <w:pStyle w:val="Normal.0"/>
        <w:widowControl w:val="0"/>
        <w:spacing w:after="0" w:line="240" w:lineRule="auto"/>
        <w:jc w:val="both"/>
        <w:rPr>
          <w:del w:id="87" w:date="2024-05-23T23:40:41Z" w:author="Данила Жаворонок"/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360" w:lineRule="auto"/>
        <w:ind w:firstLine="709"/>
        <w:jc w:val="both"/>
        <w:rPr>
          <w:del w:id="88" w:date="2024-05-23T23:40:41Z" w:author="Данила Жаворонок"/>
          <w:rFonts w:ascii="Times New Roman" w:cs="Times New Roman" w:hAnsi="Times New Roman" w:eastAsia="Times New Roman"/>
          <w:caps w:val="0"/>
          <w:smallCaps w:val="0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del w:id="89" w:date="2024-05-23T23:40:41Z" w:author="Данила Жаворонок">
        <w:r>
          <w:rPr>
            <w:rFonts w:ascii="Times New Roman" w:hAnsi="Times New Roman" w:hint="default"/>
            <w:sz w:val="28"/>
            <w:szCs w:val="28"/>
            <w:rtl w:val="0"/>
            <w:lang w:val="ru-RU"/>
          </w:rPr>
          <w:delText>Видно</w:delText>
        </w:r>
      </w:del>
      <w:del w:id="90" w:date="2024-05-23T23:40:41Z" w:author="Данила Жаворонок">
        <w:r>
          <w:rPr>
            <w:rFonts w:ascii="Times New Roman" w:hAnsi="Times New Roman"/>
            <w:sz w:val="28"/>
            <w:szCs w:val="28"/>
            <w:rtl w:val="0"/>
            <w:lang w:val="ru-RU"/>
          </w:rPr>
          <w:delText xml:space="preserve">, </w:delText>
        </w:r>
      </w:del>
      <w:del w:id="91" w:date="2024-05-23T23:40:41Z" w:author="Данила Жаворонок">
        <w:r>
          <w:rPr>
            <w:rFonts w:ascii="Times New Roman" w:hAnsi="Times New Roman" w:hint="default"/>
            <w:sz w:val="28"/>
            <w:szCs w:val="28"/>
            <w:rtl w:val="0"/>
            <w:lang w:val="ru-RU"/>
          </w:rPr>
          <w:delText xml:space="preserve">что </w:delText>
        </w:r>
      </w:del>
      <w:del w:id="92" w:date="2024-05-23T23:40:41Z" w:author="Данила Жаворонок">
        <w:r>
          <w:rPr>
            <w:rFonts w:ascii="Times New Roman" w:hAnsi="Times New Roman" w:hint="default"/>
            <w:caps w:val="0"/>
            <w:smallCaps w:val="0"/>
            <w:outline w:val="0"/>
            <w:color w:val="000000"/>
            <w:sz w:val="28"/>
            <w:szCs w:val="28"/>
            <w:u w:color="000000"/>
            <w:rtl w:val="0"/>
            <w:lang w:val="ru-RU"/>
            <w14:textFill>
              <w14:solidFill>
                <w14:srgbClr w14:val="000000"/>
              </w14:solidFill>
            </w14:textFill>
          </w:rPr>
          <w:delText xml:space="preserve">точность работы классификаторов с разными значениями </w:delText>
        </w:r>
      </w:del>
      <w:del w:id="93" w:date="2024-05-23T23:40:41Z" w:author="Данила Жаворонок">
        <w:r>
          <w:rPr>
            <w:rFonts w:ascii="Times New Roman" w:hAnsi="Times New Roman"/>
            <w:caps w:val="0"/>
            <w:smallCaps w:val="0"/>
            <w:outline w:val="0"/>
            <w:color w:val="000000"/>
            <w:sz w:val="28"/>
            <w:szCs w:val="28"/>
            <w:u w:color="000000"/>
            <w:rtl w:val="0"/>
            <w:lang w:val="ru-RU"/>
            <w14:textFill>
              <w14:solidFill>
                <w14:srgbClr w14:val="000000"/>
              </w14:solidFill>
            </w14:textFill>
          </w:rPr>
          <w:delText xml:space="preserve">n_neighbors </w:delText>
        </w:r>
      </w:del>
      <w:del w:id="94" w:date="2024-05-23T23:40:41Z" w:author="Данила Жаворонок">
        <w:r>
          <w:rPr>
            <w:rFonts w:ascii="Times New Roman" w:hAnsi="Times New Roman" w:hint="default"/>
            <w:caps w:val="0"/>
            <w:smallCaps w:val="0"/>
            <w:outline w:val="0"/>
            <w:color w:val="000000"/>
            <w:sz w:val="28"/>
            <w:szCs w:val="28"/>
            <w:u w:color="000000"/>
            <w:rtl w:val="0"/>
            <w:lang w:val="ru-RU"/>
            <w14:textFill>
              <w14:solidFill>
                <w14:srgbClr w14:val="000000"/>
              </w14:solidFill>
            </w14:textFill>
          </w:rPr>
          <w:delText>почти не различаются</w:delText>
        </w:r>
      </w:del>
      <w:del w:id="95" w:date="2024-05-23T23:40:41Z" w:author="Данила Жаворонок">
        <w:r>
          <w:rPr>
            <w:rFonts w:ascii="Times New Roman" w:hAnsi="Times New Roman"/>
            <w:caps w:val="0"/>
            <w:smallCaps w:val="0"/>
            <w:outline w:val="0"/>
            <w:color w:val="000000"/>
            <w:sz w:val="28"/>
            <w:szCs w:val="28"/>
            <w:u w:color="000000"/>
            <w:rtl w:val="0"/>
            <w:lang w:val="ru-RU"/>
            <w14:textFill>
              <w14:solidFill>
                <w14:srgbClr w14:val="000000"/>
              </w14:solidFill>
            </w14:textFill>
          </w:rPr>
          <w:delText xml:space="preserve">. </w:delText>
        </w:r>
      </w:del>
      <w:del w:id="96" w:date="2024-05-23T23:40:41Z" w:author="Данила Жаворонок">
        <w:r>
          <w:rPr>
            <w:rFonts w:ascii="Times New Roman" w:hAnsi="Times New Roman" w:hint="default"/>
            <w:caps w:val="0"/>
            <w:smallCaps w:val="0"/>
            <w:outline w:val="0"/>
            <w:color w:val="000000"/>
            <w:sz w:val="28"/>
            <w:szCs w:val="28"/>
            <w:u w:color="000000"/>
            <w:rtl w:val="0"/>
            <w:lang w:val="ru-RU"/>
            <w14:textFill>
              <w14:solidFill>
                <w14:srgbClr w14:val="000000"/>
              </w14:solidFill>
            </w14:textFill>
          </w:rPr>
          <w:delText xml:space="preserve">Для данного набора данных наиболее эффективными значениями </w:delText>
        </w:r>
      </w:del>
      <w:del w:id="97" w:date="2024-05-23T23:40:41Z" w:author="Данила Жаворонок">
        <w:r>
          <w:rPr>
            <w:rFonts w:ascii="Times New Roman" w:hAnsi="Times New Roman"/>
            <w:caps w:val="0"/>
            <w:smallCaps w:val="0"/>
            <w:outline w:val="0"/>
            <w:color w:val="000000"/>
            <w:sz w:val="28"/>
            <w:szCs w:val="28"/>
            <w:u w:color="000000"/>
            <w:rtl w:val="0"/>
            <w:lang w:val="ru-RU"/>
            <w14:textFill>
              <w14:solidFill>
                <w14:srgbClr w14:val="000000"/>
              </w14:solidFill>
            </w14:textFill>
          </w:rPr>
          <w:delText xml:space="preserve">n_neighbors </w:delText>
        </w:r>
      </w:del>
      <w:del w:id="98" w:date="2024-05-23T23:40:41Z" w:author="Данила Жаворонок">
        <w:r>
          <w:rPr>
            <w:rFonts w:ascii="Times New Roman" w:hAnsi="Times New Roman" w:hint="default"/>
            <w:caps w:val="0"/>
            <w:smallCaps w:val="0"/>
            <w:outline w:val="0"/>
            <w:color w:val="000000"/>
            <w:sz w:val="28"/>
            <w:szCs w:val="28"/>
            <w:u w:color="000000"/>
            <w:rtl w:val="0"/>
            <w:lang w:val="ru-RU"/>
            <w14:textFill>
              <w14:solidFill>
                <w14:srgbClr w14:val="000000"/>
              </w14:solidFill>
            </w14:textFill>
          </w:rPr>
          <w:delText xml:space="preserve">является </w:delText>
        </w:r>
      </w:del>
      <w:del w:id="99" w:date="2024-05-23T23:40:41Z" w:author="Данила Жаворонок">
        <w:r>
          <w:rPr>
            <w:rFonts w:ascii="Times New Roman" w:hAnsi="Times New Roman"/>
            <w:caps w:val="0"/>
            <w:smallCaps w:val="0"/>
            <w:outline w:val="0"/>
            <w:color w:val="000000"/>
            <w:sz w:val="28"/>
            <w:szCs w:val="28"/>
            <w:u w:color="000000"/>
            <w:rtl w:val="0"/>
            <w:lang w:val="ru-RU"/>
            <w14:textFill>
              <w14:solidFill>
                <w14:srgbClr w14:val="000000"/>
              </w14:solidFill>
            </w14:textFill>
          </w:rPr>
          <w:delText xml:space="preserve">3, 9, 15, </w:delText>
        </w:r>
      </w:del>
      <w:del w:id="100" w:date="2024-05-23T23:40:41Z" w:author="Данила Жаворонок">
        <w:r>
          <w:rPr>
            <w:rFonts w:ascii="Times New Roman" w:hAnsi="Times New Roman" w:hint="default"/>
            <w:caps w:val="0"/>
            <w:smallCaps w:val="0"/>
            <w:outline w:val="0"/>
            <w:color w:val="000000"/>
            <w:sz w:val="28"/>
            <w:szCs w:val="28"/>
            <w:u w:color="000000"/>
            <w:rtl w:val="0"/>
            <w:lang w:val="ru-RU"/>
            <w14:textFill>
              <w14:solidFill>
                <w14:srgbClr w14:val="000000"/>
              </w14:solidFill>
            </w14:textFill>
          </w:rPr>
          <w:delText xml:space="preserve">однако разница в точности </w:delText>
        </w:r>
      </w:del>
      <w:del w:id="101" w:date="2024-05-23T23:40:41Z" w:author="Данила Жаворонок">
        <w:r>
          <w:rPr>
            <w:rFonts w:ascii="Times New Roman" w:hAnsi="Times New Roman"/>
            <w:caps w:val="0"/>
            <w:smallCaps w:val="0"/>
            <w:outline w:val="0"/>
            <w:color w:val="000000"/>
            <w:sz w:val="28"/>
            <w:szCs w:val="28"/>
            <w:u w:color="000000"/>
            <w:rtl w:val="0"/>
            <w:lang w:val="ru-RU"/>
            <w14:textFill>
              <w14:solidFill>
                <w14:srgbClr w14:val="000000"/>
              </w14:solidFill>
            </w14:textFill>
          </w:rPr>
          <w:delText xml:space="preserve">c </w:delText>
        </w:r>
      </w:del>
      <w:del w:id="102" w:date="2024-05-23T23:40:41Z" w:author="Данила Жаворонок">
        <w:r>
          <w:rPr>
            <w:rFonts w:ascii="Times New Roman" w:hAnsi="Times New Roman" w:hint="default"/>
            <w:caps w:val="0"/>
            <w:smallCaps w:val="0"/>
            <w:outline w:val="0"/>
            <w:color w:val="000000"/>
            <w:sz w:val="28"/>
            <w:szCs w:val="28"/>
            <w:u w:color="000000"/>
            <w:rtl w:val="0"/>
            <w:lang w:val="ru-RU"/>
            <w14:textFill>
              <w14:solidFill>
                <w14:srgbClr w14:val="000000"/>
              </w14:solidFill>
            </w14:textFill>
          </w:rPr>
          <w:delText>другими значениями незначительна</w:delText>
        </w:r>
      </w:del>
      <w:del w:id="103" w:date="2024-05-23T23:40:41Z" w:author="Данила Жаворонок">
        <w:r>
          <w:rPr>
            <w:rFonts w:ascii="Times New Roman" w:hAnsi="Times New Roman"/>
            <w:caps w:val="0"/>
            <w:smallCaps w:val="0"/>
            <w:outline w:val="0"/>
            <w:color w:val="000000"/>
            <w:sz w:val="28"/>
            <w:szCs w:val="28"/>
            <w:u w:color="000000"/>
            <w:rtl w:val="0"/>
            <w:lang w:val="ru-RU"/>
            <w14:textFill>
              <w14:solidFill>
                <w14:srgbClr w14:val="000000"/>
              </w14:solidFill>
            </w14:textFill>
          </w:rPr>
          <w:delText>.</w:delText>
        </w:r>
      </w:del>
    </w:p>
    <w:p>
      <w:pPr>
        <w:pStyle w:val="Standard"/>
        <w:spacing w:after="0" w:line="360" w:lineRule="auto"/>
        <w:rPr>
          <w:del w:id="104" w:date="2024-05-23T23:40:41Z" w:author="Данила Жаворонок"/>
          <w:caps w:val="0"/>
          <w:smallCaps w:val="0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del w:id="105" w:date="2024-05-23T23:40:41Z" w:author="Данила Жаворонок">
        <w:r>
          <w:rPr>
            <w:rtl w:val="0"/>
            <w:lang w:val="ru-RU"/>
          </w:rPr>
          <w:delText xml:space="preserve">4. </w:delText>
        </w:r>
      </w:del>
      <w:del w:id="106" w:date="2024-05-23T23:40:41Z" w:author="Данила Жаворонок">
        <w:r>
          <w:rPr>
            <w:rtl w:val="0"/>
            <w:lang w:val="ru-RU"/>
          </w:rPr>
          <w:delText>И</w:delText>
        </w:r>
      </w:del>
      <w:del w:id="107" w:date="2024-05-23T23:40:41Z" w:author="Данила Жаворонок">
        <w:r>
          <w:rPr>
            <w:caps w:val="0"/>
            <w:smallCaps w:val="0"/>
            <w:outline w:val="0"/>
            <w:color w:val="000000"/>
            <w:u w:color="000000"/>
            <w:rtl w:val="0"/>
            <w:lang w:val="ru-RU"/>
            <w14:textFill>
              <w14:solidFill>
                <w14:srgbClr w14:val="000000"/>
              </w14:solidFill>
            </w14:textFill>
          </w:rPr>
          <w:delText>сследование работы классификатора с предобработанными данными</w:delText>
        </w:r>
      </w:del>
      <w:del w:id="108" w:date="2024-05-23T23:40:41Z" w:author="Данила Жаворонок">
        <w:r>
          <w:rPr>
            <w:caps w:val="0"/>
            <w:smallCaps w:val="0"/>
            <w:outline w:val="0"/>
            <w:color w:val="000000"/>
            <w:u w:color="000000"/>
            <w:rtl w:val="0"/>
            <w:lang w:val="ru-RU"/>
            <w14:textFill>
              <w14:solidFill>
                <w14:srgbClr w14:val="000000"/>
              </w14:solidFill>
            </w14:textFill>
          </w:rPr>
          <w:delText>:</w:delText>
        </w:r>
      </w:del>
    </w:p>
    <w:p>
      <w:pPr>
        <w:pStyle w:val="Normal.0"/>
        <w:spacing w:after="0" w:line="360" w:lineRule="auto"/>
        <w:ind w:firstLine="709"/>
        <w:jc w:val="both"/>
        <w:rPr>
          <w:del w:id="109" w:date="2024-05-23T23:40:41Z" w:author="Данила Жаворонок"/>
          <w:rFonts w:ascii="Times New Roman" w:cs="Times New Roman" w:hAnsi="Times New Roman" w:eastAsia="Times New Roman"/>
          <w:sz w:val="28"/>
          <w:szCs w:val="28"/>
        </w:rPr>
      </w:pPr>
      <w:del w:id="110" w:date="2024-05-23T23:40:41Z" w:author="Данила Жаворонок">
        <w:r>
          <w:rPr>
            <w:rFonts w:ascii="Times New Roman" w:hAnsi="Times New Roman" w:hint="default"/>
            <w:caps w:val="0"/>
            <w:smallCaps w:val="0"/>
            <w:outline w:val="0"/>
            <w:color w:val="000000"/>
            <w:sz w:val="28"/>
            <w:szCs w:val="28"/>
            <w:u w:color="000000"/>
            <w:rtl w:val="0"/>
            <w:lang w:val="ru-RU"/>
            <w14:textFill>
              <w14:solidFill>
                <w14:srgbClr w14:val="000000"/>
              </w14:solidFill>
            </w14:textFill>
          </w:rPr>
          <w:delText xml:space="preserve">Таблица </w:delText>
        </w:r>
      </w:del>
      <w:del w:id="111" w:date="2024-05-23T23:40:41Z" w:author="Данила Жаворонок">
        <w:r>
          <w:rPr>
            <w:rFonts w:ascii="Times New Roman" w:hAnsi="Times New Roman"/>
            <w:caps w:val="0"/>
            <w:smallCaps w:val="0"/>
            <w:outline w:val="0"/>
            <w:color w:val="000000"/>
            <w:sz w:val="28"/>
            <w:szCs w:val="28"/>
            <w:u w:color="000000"/>
            <w:rtl w:val="0"/>
            <w:lang w:val="ru-RU"/>
            <w14:textFill>
              <w14:solidFill>
                <w14:srgbClr w14:val="000000"/>
              </w14:solidFill>
            </w14:textFill>
          </w:rPr>
          <w:delText xml:space="preserve">3 </w:delText>
        </w:r>
      </w:del>
      <w:del w:id="112" w:date="2024-05-23T23:40:41Z" w:author="Данила Жаворонок">
        <w:r>
          <w:rPr>
            <w:rFonts w:ascii="Times New Roman" w:hAnsi="Times New Roman" w:hint="default"/>
            <w:caps w:val="0"/>
            <w:smallCaps w:val="0"/>
            <w:outline w:val="0"/>
            <w:color w:val="000000"/>
            <w:sz w:val="28"/>
            <w:szCs w:val="28"/>
            <w:u w:color="000000"/>
            <w:rtl w:val="0"/>
            <w:lang w:val="ru-RU"/>
            <w14:textFill>
              <w14:solidFill>
                <w14:srgbClr w14:val="000000"/>
              </w14:solidFill>
            </w14:textFill>
          </w:rPr>
          <w:delText>– результаты работы классификатора</w:delText>
        </w:r>
      </w:del>
    </w:p>
    <w:p>
      <w:pPr>
        <w:pStyle w:val="Normal.0"/>
        <w:widowControl w:val="0"/>
        <w:spacing w:after="0" w:line="240" w:lineRule="auto"/>
        <w:jc w:val="both"/>
        <w:rPr>
          <w:del w:id="113" w:date="2024-05-23T23:40:41Z" w:author="Данила Жаворонок"/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Standard"/>
        <w:spacing w:after="0" w:line="360" w:lineRule="auto"/>
        <w:rPr>
          <w:caps w:val="0"/>
          <w:smallCaps w:val="0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del w:id="114" w:date="2024-05-23T23:40:41Z" w:author="Данила Жаворонок">
        <w:r>
          <w:rPr>
            <w:rtl w:val="0"/>
            <w:lang w:val="ru-RU"/>
          </w:rPr>
          <w:delText>Видно</w:delText>
        </w:r>
      </w:del>
      <w:del w:id="115" w:date="2024-05-23T23:40:41Z" w:author="Данила Жаворонок">
        <w:r>
          <w:rPr>
            <w:rtl w:val="0"/>
            <w:lang w:val="ru-RU"/>
          </w:rPr>
          <w:delText xml:space="preserve">, </w:delText>
        </w:r>
      </w:del>
      <w:del w:id="116" w:date="2024-05-23T23:40:41Z" w:author="Данила Жаворонок">
        <w:r>
          <w:rPr>
            <w:caps w:val="0"/>
            <w:smallCaps w:val="0"/>
            <w:outline w:val="0"/>
            <w:color w:val="000000"/>
            <w:u w:color="000000"/>
            <w:rtl w:val="0"/>
            <w:lang w:val="ru-RU"/>
            <w14:textFill>
              <w14:solidFill>
                <w14:srgbClr w14:val="000000"/>
              </w14:solidFill>
            </w14:textFill>
          </w:rPr>
          <w:delText>что точность классификации для различных способов масштабирования данных различается</w:delText>
        </w:r>
      </w:del>
      <w:del w:id="117" w:date="2024-05-23T23:40:41Z" w:author="Данила Жаворонок">
        <w:r>
          <w:rPr>
            <w:caps w:val="0"/>
            <w:smallCaps w:val="0"/>
            <w:outline w:val="0"/>
            <w:color w:val="000000"/>
            <w:u w:color="000000"/>
            <w:rtl w:val="0"/>
            <w:lang w:val="ru-RU"/>
            <w14:textFill>
              <w14:solidFill>
                <w14:srgbClr w14:val="000000"/>
              </w14:solidFill>
            </w14:textFill>
          </w:rPr>
          <w:delText xml:space="preserve">. </w:delText>
        </w:r>
      </w:del>
      <w:del w:id="118" w:date="2024-05-23T23:40:41Z" w:author="Данила Жаворонок">
        <w:r>
          <w:rPr>
            <w:caps w:val="0"/>
            <w:smallCaps w:val="0"/>
            <w:outline w:val="0"/>
            <w:color w:val="000000"/>
            <w:u w:color="000000"/>
            <w:rtl w:val="0"/>
            <w:lang w:val="ru-RU"/>
            <w14:textFill>
              <w14:solidFill>
                <w14:srgbClr w14:val="000000"/>
              </w14:solidFill>
            </w14:textFill>
          </w:rPr>
          <w:delText>Выбор способа масштабирования данных может влиять на точность классификации</w:delText>
        </w:r>
      </w:del>
      <w:del w:id="119" w:date="2024-05-23T23:40:41Z" w:author="Данила Жаворонок">
        <w:r>
          <w:rPr>
            <w:caps w:val="0"/>
            <w:smallCaps w:val="0"/>
            <w:outline w:val="0"/>
            <w:color w:val="000000"/>
            <w:u w:color="000000"/>
            <w:rtl w:val="0"/>
            <w:lang w:val="ru-RU"/>
            <w14:textFill>
              <w14:solidFill>
                <w14:srgbClr w14:val="000000"/>
              </w14:solidFill>
            </w14:textFill>
          </w:rPr>
          <w:delText xml:space="preserve">, </w:delText>
        </w:r>
      </w:del>
      <w:del w:id="120" w:date="2024-05-23T23:40:41Z" w:author="Данила Жаворонок">
        <w:r>
          <w:rPr>
            <w:caps w:val="0"/>
            <w:smallCaps w:val="0"/>
            <w:outline w:val="0"/>
            <w:color w:val="000000"/>
            <w:u w:color="000000"/>
            <w:rtl w:val="0"/>
            <w:lang w:val="ru-RU"/>
            <w14:textFill>
              <w14:solidFill>
                <w14:srgbClr w14:val="000000"/>
              </w14:solidFill>
            </w14:textFill>
          </w:rPr>
          <w:delText xml:space="preserve">таким образом </w:delText>
        </w:r>
      </w:del>
      <w:del w:id="121" w:date="2024-05-23T23:40:41Z" w:author="Данила Жаворонок">
        <w:r>
          <w:rPr>
            <w:caps w:val="0"/>
            <w:smallCaps w:val="0"/>
            <w:strike w:val="0"/>
            <w:dstrike w:val="0"/>
            <w:outline w:val="0"/>
            <w:color w:val="000000"/>
            <w:u w:val="none" w:color="000000"/>
            <w:rtl w:val="0"/>
            <w:lang w:val="ru-RU"/>
            <w14:textFill>
              <w14:solidFill>
                <w14:srgbClr w14:val="000000"/>
              </w14:solidFill>
            </w14:textFill>
          </w:rPr>
          <w:delText>MinMaxScaler</w:delText>
        </w:r>
      </w:del>
      <w:del w:id="122" w:date="2024-05-23T23:40:41Z" w:author="Данила Жаворонок">
        <w:r>
          <w:rPr>
            <w:caps w:val="0"/>
            <w:smallCaps w:val="0"/>
            <w:outline w:val="0"/>
            <w:color w:val="000000"/>
            <w:u w:color="000000"/>
            <w:rtl w:val="0"/>
            <w:lang w:val="ru-RU"/>
            <w14:textFill>
              <w14:solidFill>
                <w14:srgbClr w14:val="000000"/>
              </w14:solidFill>
            </w14:textFill>
          </w:rPr>
          <w:delText xml:space="preserve"> и </w:delText>
        </w:r>
      </w:del>
      <w:del w:id="123" w:date="2024-05-23T23:40:41Z" w:author="Данила Жаворонок">
        <w:r>
          <w:rPr>
            <w:caps w:val="0"/>
            <w:smallCaps w:val="0"/>
            <w:strike w:val="0"/>
            <w:dstrike w:val="0"/>
            <w:outline w:val="0"/>
            <w:color w:val="000000"/>
            <w:u w:val="none" w:color="000000"/>
            <w:rtl w:val="0"/>
            <w:lang w:val="ru-RU"/>
            <w14:textFill>
              <w14:solidFill>
                <w14:srgbClr w14:val="000000"/>
              </w14:solidFill>
            </w14:textFill>
          </w:rPr>
          <w:delText>StandardScaler</w:delText>
        </w:r>
      </w:del>
      <w:del w:id="124" w:date="2024-05-23T23:40:41Z" w:author="Данила Жаворонок">
        <w:r>
          <w:rPr>
            <w:caps w:val="0"/>
            <w:smallCaps w:val="0"/>
            <w:outline w:val="0"/>
            <w:color w:val="000000"/>
            <w:u w:color="000000"/>
            <w:rtl w:val="0"/>
            <w:lang w:val="ru-RU"/>
            <w14:textFill>
              <w14:solidFill>
                <w14:srgbClr w14:val="000000"/>
              </w14:solidFill>
            </w14:textFill>
          </w:rPr>
          <w:delText xml:space="preserve"> в данном случае обладают лучшими результатами</w:delText>
        </w:r>
      </w:del>
      <w:del w:id="125" w:date="2024-05-23T23:40:41Z" w:author="Данила Жаворонок">
        <w:r>
          <w:rPr>
            <w:caps w:val="0"/>
            <w:smallCaps w:val="0"/>
            <w:outline w:val="0"/>
            <w:color w:val="000000"/>
            <w:u w:color="000000"/>
            <w:rtl w:val="0"/>
            <w:lang w:val="ru-RU"/>
            <w14:textFill>
              <w14:solidFill>
                <w14:srgbClr w14:val="000000"/>
              </w14:solidFill>
            </w14:textFill>
          </w:rPr>
          <w:delText>.</w:delText>
        </w:r>
      </w:del>
    </w:p>
    <w:p>
      <w:pPr>
        <w:pStyle w:val="Standard"/>
        <w:spacing w:after="0" w:line="360" w:lineRule="auto"/>
        <w:rPr>
          <w:caps w:val="0"/>
          <w:smallCaps w:val="0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tl w:val="0"/>
          <w:lang w:val="ru-RU"/>
        </w:rPr>
        <w:t>load_data</w:t>
      </w:r>
      <w:r>
        <w:rPr>
          <w:caps w:val="0"/>
          <w:smallCaps w:val="0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:</w:t>
      </w:r>
    </w:p>
    <w:p>
      <w:pPr>
        <w:pStyle w:val="Standard"/>
        <w:spacing w:after="0" w:line="360" w:lineRule="auto"/>
        <w:rPr>
          <w:caps w:val="0"/>
          <w:smallCaps w:val="0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caps w:val="0"/>
          <w:smallCaps w:val="0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Функция загружает данные о вине из библиотеки </w:t>
      </w:r>
      <w:r>
        <w:rPr>
          <w:caps w:val="0"/>
          <w:smallCaps w:val="0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sklearn, </w:t>
      </w:r>
      <w:r>
        <w:rPr>
          <w:caps w:val="0"/>
          <w:smallCaps w:val="0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разделяя их на обучающую и тестовую выборки</w:t>
      </w:r>
      <w:r>
        <w:rPr>
          <w:caps w:val="0"/>
          <w:smallCaps w:val="0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Standard"/>
        <w:spacing w:after="0" w:line="360" w:lineRule="auto"/>
        <w:rPr>
          <w:caps w:val="0"/>
          <w:smallCaps w:val="0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caps w:val="0"/>
          <w:smallCaps w:val="0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Пользователь может настроить размер обучающей выборки с помощью параметра </w:t>
      </w:r>
      <w:r>
        <w:rPr>
          <w:caps w:val="0"/>
          <w:smallCaps w:val="0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train_size.</w:t>
      </w:r>
    </w:p>
    <w:p>
      <w:pPr>
        <w:pStyle w:val="Standard"/>
        <w:spacing w:after="0" w:line="360" w:lineRule="auto"/>
        <w:rPr>
          <w:caps w:val="0"/>
          <w:smallCaps w:val="0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tl w:val="0"/>
          <w:lang w:val="ru-RU"/>
        </w:rPr>
        <w:t>train_model</w:t>
      </w:r>
      <w:r>
        <w:rPr>
          <w:caps w:val="0"/>
          <w:smallCaps w:val="0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:</w:t>
      </w:r>
    </w:p>
    <w:p>
      <w:pPr>
        <w:pStyle w:val="Standard"/>
        <w:spacing w:after="0" w:line="360" w:lineRule="auto"/>
        <w:rPr>
          <w:caps w:val="0"/>
          <w:smallCaps w:val="0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caps w:val="0"/>
          <w:smallCaps w:val="0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Функция</w:t>
      </w:r>
      <w:r>
        <w:rPr>
          <w:caps w:val="0"/>
          <w:smallCaps w:val="0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caps w:val="0"/>
          <w:smallCaps w:val="0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использует метод </w:t>
      </w:r>
      <w:r>
        <w:rPr>
          <w:caps w:val="0"/>
          <w:smallCaps w:val="0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K-</w:t>
      </w:r>
      <w:r>
        <w:rPr>
          <w:caps w:val="0"/>
          <w:smallCaps w:val="0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ближайших соседей для обучения классификатора</w:t>
      </w:r>
      <w:r>
        <w:rPr>
          <w:caps w:val="0"/>
          <w:smallCaps w:val="0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Standard"/>
        <w:spacing w:after="0" w:line="360" w:lineRule="auto"/>
        <w:rPr>
          <w:caps w:val="0"/>
          <w:smallCaps w:val="0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caps w:val="0"/>
          <w:smallCaps w:val="0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Пользователь может указать количество соседей </w:t>
      </w:r>
      <w:r>
        <w:rPr>
          <w:caps w:val="0"/>
          <w:smallCaps w:val="0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(n_neighbors) </w:t>
      </w:r>
      <w:r>
        <w:rPr>
          <w:caps w:val="0"/>
          <w:smallCaps w:val="0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и весовую функцию </w:t>
      </w:r>
      <w:r>
        <w:rPr>
          <w:caps w:val="0"/>
          <w:smallCaps w:val="0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(weights) </w:t>
      </w:r>
      <w:r>
        <w:rPr>
          <w:caps w:val="0"/>
          <w:smallCaps w:val="0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для классификатора</w:t>
      </w:r>
      <w:r>
        <w:rPr>
          <w:caps w:val="0"/>
          <w:smallCaps w:val="0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Standard"/>
        <w:spacing w:after="0" w:line="360" w:lineRule="auto"/>
        <w:rPr>
          <w:caps w:val="0"/>
          <w:smallCaps w:val="0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tl w:val="0"/>
          <w:lang w:val="ru-RU"/>
        </w:rPr>
        <w:t>predict</w:t>
      </w:r>
      <w:r>
        <w:rPr>
          <w:caps w:val="0"/>
          <w:smallCaps w:val="0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:</w:t>
      </w:r>
    </w:p>
    <w:p>
      <w:pPr>
        <w:pStyle w:val="Standard"/>
        <w:spacing w:after="0" w:line="360" w:lineRule="auto"/>
        <w:rPr>
          <w:caps w:val="0"/>
          <w:smallCaps w:val="0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caps w:val="0"/>
          <w:smallCaps w:val="0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Функция</w:t>
      </w:r>
      <w:r>
        <w:rPr>
          <w:caps w:val="0"/>
          <w:smallCaps w:val="0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caps w:val="0"/>
          <w:smallCaps w:val="0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использует обученную модель для предсказания меток классов на тестовой выборке</w:t>
      </w:r>
      <w:r>
        <w:rPr>
          <w:caps w:val="0"/>
          <w:smallCaps w:val="0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Standard"/>
        <w:spacing w:after="0" w:line="360" w:lineRule="auto"/>
        <w:rPr>
          <w:caps w:val="0"/>
          <w:smallCaps w:val="0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tl w:val="0"/>
          <w:lang w:val="ru-RU"/>
        </w:rPr>
        <w:t>estimate</w:t>
      </w:r>
      <w:r>
        <w:rPr>
          <w:caps w:val="0"/>
          <w:smallCaps w:val="0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:</w:t>
      </w:r>
    </w:p>
    <w:p>
      <w:pPr>
        <w:pStyle w:val="Standard"/>
        <w:spacing w:after="0" w:line="360" w:lineRule="auto"/>
        <w:rPr>
          <w:caps w:val="0"/>
          <w:smallCaps w:val="0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caps w:val="0"/>
          <w:smallCaps w:val="0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Функция оценивает точность предсказаний</w:t>
      </w:r>
      <w:r>
        <w:rPr>
          <w:caps w:val="0"/>
          <w:smallCaps w:val="0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caps w:val="0"/>
          <w:smallCaps w:val="0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используя метки истинных классов и предсказанные моделью метки</w:t>
      </w:r>
      <w:r>
        <w:rPr>
          <w:caps w:val="0"/>
          <w:smallCaps w:val="0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Standard"/>
        <w:spacing w:after="0" w:line="360" w:lineRule="auto"/>
        <w:rPr>
          <w:caps w:val="0"/>
          <w:smallCaps w:val="0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caps w:val="0"/>
          <w:smallCaps w:val="0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Она вычисляет точность классификации с помощью метрики </w:t>
      </w:r>
      <w:r>
        <w:rPr>
          <w:caps w:val="0"/>
          <w:smallCaps w:val="0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accuracy_score </w:t>
      </w:r>
      <w:r>
        <w:rPr>
          <w:caps w:val="0"/>
          <w:smallCaps w:val="0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и возвращает результат</w:t>
      </w:r>
      <w:r>
        <w:rPr>
          <w:caps w:val="0"/>
          <w:smallCaps w:val="0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caps w:val="0"/>
          <w:smallCaps w:val="0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округленный до трех знаков после запятой</w:t>
      </w:r>
      <w:r>
        <w:rPr>
          <w:caps w:val="0"/>
          <w:smallCaps w:val="0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Standard"/>
        <w:spacing w:after="0" w:line="360" w:lineRule="auto"/>
        <w:rPr>
          <w:caps w:val="0"/>
          <w:smallCaps w:val="0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tl w:val="0"/>
          <w:lang w:val="ru-RU"/>
        </w:rPr>
        <w:t>scale</w:t>
      </w:r>
      <w:r>
        <w:rPr>
          <w:caps w:val="0"/>
          <w:smallCaps w:val="0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:</w:t>
      </w:r>
    </w:p>
    <w:p>
      <w:pPr>
        <w:pStyle w:val="Standard"/>
        <w:spacing w:after="0" w:line="360" w:lineRule="auto"/>
        <w:rPr>
          <w:caps w:val="0"/>
          <w:smallCaps w:val="0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caps w:val="0"/>
          <w:smallCaps w:val="0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Функция </w:t>
      </w:r>
      <w:r>
        <w:rPr>
          <w:caps w:val="0"/>
          <w:smallCaps w:val="0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scale </w:t>
      </w:r>
      <w:r>
        <w:rPr>
          <w:caps w:val="0"/>
          <w:smallCaps w:val="0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позволяет масштабировать входные данные в соответствии с выбранным режимом масштабирования</w:t>
      </w:r>
      <w:r>
        <w:rPr>
          <w:caps w:val="0"/>
          <w:smallCaps w:val="0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: </w:t>
      </w:r>
      <w:r>
        <w:rPr>
          <w:caps w:val="0"/>
          <w:smallCaps w:val="0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стандартным </w:t>
      </w:r>
      <w:r>
        <w:rPr>
          <w:caps w:val="0"/>
          <w:smallCaps w:val="0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(standard), </w:t>
      </w:r>
      <w:r>
        <w:rPr>
          <w:caps w:val="0"/>
          <w:smallCaps w:val="0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мини</w:t>
      </w:r>
      <w:r>
        <w:rPr>
          <w:caps w:val="0"/>
          <w:smallCaps w:val="0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-</w:t>
      </w:r>
      <w:r>
        <w:rPr>
          <w:caps w:val="0"/>
          <w:smallCaps w:val="0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максимальным </w:t>
      </w:r>
      <w:r>
        <w:rPr>
          <w:caps w:val="0"/>
          <w:smallCaps w:val="0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(minmax) </w:t>
      </w:r>
      <w:r>
        <w:rPr>
          <w:caps w:val="0"/>
          <w:smallCaps w:val="0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или масштабированием по максимальному абсолютному значению </w:t>
      </w:r>
      <w:r>
        <w:rPr>
          <w:caps w:val="0"/>
          <w:smallCaps w:val="0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(maxabs).</w:t>
      </w:r>
    </w:p>
    <w:p>
      <w:pPr>
        <w:pStyle w:val="Standard"/>
        <w:spacing w:after="0" w:line="360" w:lineRule="auto"/>
        <w:rPr>
          <w:caps w:val="0"/>
          <w:smallCaps w:val="0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caps w:val="0"/>
          <w:smallCaps w:val="0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Возвращает масштабированный массив данных или </w:t>
      </w:r>
      <w:r>
        <w:rPr>
          <w:caps w:val="0"/>
          <w:smallCaps w:val="0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None, </w:t>
      </w:r>
      <w:r>
        <w:rPr>
          <w:caps w:val="0"/>
          <w:smallCaps w:val="0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если режим масштабирования недопустим</w:t>
      </w:r>
      <w:r>
        <w:rPr>
          <w:caps w:val="0"/>
          <w:smallCaps w:val="0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Standard"/>
        <w:spacing w:after="0" w:line="360" w:lineRule="auto"/>
        <w:rPr>
          <w:caps w:val="0"/>
          <w:smallCaps w:val="0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Standard"/>
        <w:spacing w:after="0" w:line="360" w:lineRule="auto"/>
        <w:rPr>
          <w:sz w:val="28"/>
          <w:szCs w:val="28"/>
        </w:rPr>
      </w:pPr>
    </w:p>
    <w:p>
      <w:pPr>
        <w:pStyle w:val="Normal.0"/>
        <w:suppressAutoHyphens w:val="1"/>
        <w:spacing w:after="0" w:line="360" w:lineRule="auto"/>
        <w:ind w:firstLine="709"/>
        <w:jc w:val="both"/>
        <w:rPr>
          <w:rFonts w:ascii="Times New Roman" w:cs="Times New Roman" w:hAnsi="Times New Roman" w:eastAsia="Times New Roman"/>
          <w:kern w:val="3"/>
          <w:sz w:val="28"/>
          <w:szCs w:val="28"/>
        </w:rPr>
      </w:pPr>
    </w:p>
    <w:p>
      <w:pPr>
        <w:pStyle w:val="Normal.0"/>
        <w:suppressAutoHyphens w:val="1"/>
        <w:spacing w:after="0" w:line="360" w:lineRule="auto"/>
        <w:ind w:firstLine="709"/>
        <w:jc w:val="both"/>
        <w:rPr>
          <w:rFonts w:ascii="Times New Roman" w:cs="Times New Roman" w:hAnsi="Times New Roman" w:eastAsia="Times New Roman"/>
          <w:kern w:val="3"/>
          <w:sz w:val="28"/>
          <w:szCs w:val="28"/>
        </w:rPr>
      </w:pPr>
      <w:r>
        <w:rPr>
          <w:rFonts w:ascii="Times New Roman" w:cs="Liberation Serif" w:hAnsi="Times New Roman" w:eastAsia="Liberation Serif" w:hint="default"/>
          <w:kern w:val="3"/>
          <w:sz w:val="28"/>
          <w:szCs w:val="28"/>
          <w:rtl w:val="0"/>
          <w:lang w:val="ru-RU"/>
        </w:rPr>
        <w:t>И</w:t>
      </w:r>
      <w:r>
        <w:rPr>
          <w:rFonts w:ascii="Times New Roman" w:cs="Liberation Serif" w:hAnsi="Times New Roman" w:eastAsia="Liberation Serif" w:hint="default"/>
          <w:kern w:val="3"/>
          <w:sz w:val="28"/>
          <w:szCs w:val="28"/>
          <w:rtl w:val="0"/>
          <w:lang w:val="ru-RU"/>
        </w:rPr>
        <w:t>сследование работы классификатора</w:t>
      </w:r>
      <w:r>
        <w:rPr>
          <w:rFonts w:ascii="Times New Roman" w:cs="Liberation Serif" w:hAnsi="Times New Roman" w:eastAsia="Liberation Serif"/>
          <w:kern w:val="3"/>
          <w:sz w:val="28"/>
          <w:szCs w:val="28"/>
          <w:rtl w:val="0"/>
          <w:lang w:val="en-US"/>
        </w:rPr>
        <w:t>.</w:t>
      </w:r>
    </w:p>
    <w:tbl>
      <w:tblPr>
        <w:tblW w:w="985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642"/>
        <w:gridCol w:w="1642"/>
        <w:gridCol w:w="1642"/>
        <w:gridCol w:w="1642"/>
        <w:gridCol w:w="1643"/>
        <w:gridCol w:w="1643"/>
      </w:tblGrid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16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uppressAutoHyphens w:val="1"/>
              <w:spacing w:after="0" w:line="360" w:lineRule="auto"/>
              <w:jc w:val="both"/>
            </w:pPr>
            <w:r>
              <w:rPr>
                <w:rFonts w:ascii="Times New Roman" w:hAnsi="Times New Roman"/>
                <w:kern w:val="3"/>
                <w:sz w:val="28"/>
                <w:szCs w:val="28"/>
                <w:rtl w:val="0"/>
              </w:rPr>
              <w:t>train_size</w:t>
            </w:r>
          </w:p>
        </w:tc>
        <w:tc>
          <w:tcPr>
            <w:tcW w:type="dxa" w:w="16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uppressAutoHyphens w:val="1"/>
              <w:spacing w:after="0" w:line="360" w:lineRule="auto"/>
              <w:jc w:val="both"/>
            </w:pPr>
            <w:r>
              <w:rPr>
                <w:rFonts w:ascii="Times New Roman" w:hAnsi="Times New Roman"/>
                <w:kern w:val="3"/>
                <w:sz w:val="28"/>
                <w:szCs w:val="28"/>
                <w:shd w:val="nil" w:color="auto" w:fill="auto"/>
                <w:rtl w:val="0"/>
                <w:lang w:val="ru-RU"/>
              </w:rPr>
              <w:t>0.1</w:t>
            </w:r>
          </w:p>
        </w:tc>
        <w:tc>
          <w:tcPr>
            <w:tcW w:type="dxa" w:w="16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uppressAutoHyphens w:val="1"/>
              <w:spacing w:after="0" w:line="360" w:lineRule="auto"/>
              <w:jc w:val="both"/>
            </w:pPr>
            <w:r>
              <w:rPr>
                <w:rFonts w:ascii="Times New Roman" w:hAnsi="Times New Roman"/>
                <w:kern w:val="3"/>
                <w:sz w:val="28"/>
                <w:szCs w:val="28"/>
                <w:shd w:val="nil" w:color="auto" w:fill="auto"/>
                <w:rtl w:val="0"/>
                <w:lang w:val="ru-RU"/>
              </w:rPr>
              <w:t>0.3</w:t>
            </w:r>
          </w:p>
        </w:tc>
        <w:tc>
          <w:tcPr>
            <w:tcW w:type="dxa" w:w="16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uppressAutoHyphens w:val="1"/>
              <w:spacing w:after="0" w:line="360" w:lineRule="auto"/>
              <w:jc w:val="both"/>
            </w:pPr>
            <w:r>
              <w:rPr>
                <w:rFonts w:ascii="Times New Roman" w:hAnsi="Times New Roman"/>
                <w:kern w:val="3"/>
                <w:sz w:val="28"/>
                <w:szCs w:val="28"/>
                <w:shd w:val="nil" w:color="auto" w:fill="auto"/>
                <w:rtl w:val="0"/>
                <w:lang w:val="ru-RU"/>
              </w:rPr>
              <w:t>0.5</w:t>
            </w:r>
          </w:p>
        </w:tc>
        <w:tc>
          <w:tcPr>
            <w:tcW w:type="dxa" w:w="16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uppressAutoHyphens w:val="1"/>
              <w:spacing w:after="0" w:line="360" w:lineRule="auto"/>
              <w:jc w:val="both"/>
            </w:pPr>
            <w:r>
              <w:rPr>
                <w:rFonts w:ascii="Times New Roman" w:hAnsi="Times New Roman"/>
                <w:kern w:val="3"/>
                <w:sz w:val="28"/>
                <w:szCs w:val="28"/>
                <w:shd w:val="nil" w:color="auto" w:fill="auto"/>
                <w:rtl w:val="0"/>
                <w:lang w:val="ru-RU"/>
              </w:rPr>
              <w:t>0.7</w:t>
            </w:r>
          </w:p>
        </w:tc>
        <w:tc>
          <w:tcPr>
            <w:tcW w:type="dxa" w:w="16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uppressAutoHyphens w:val="1"/>
              <w:spacing w:after="0" w:line="360" w:lineRule="auto"/>
              <w:jc w:val="both"/>
            </w:pPr>
            <w:r>
              <w:rPr>
                <w:rFonts w:ascii="Times New Roman" w:hAnsi="Times New Roman"/>
                <w:kern w:val="3"/>
                <w:sz w:val="28"/>
                <w:szCs w:val="28"/>
                <w:shd w:val="nil" w:color="auto" w:fill="auto"/>
                <w:rtl w:val="0"/>
                <w:lang w:val="ru-RU"/>
              </w:rPr>
              <w:t>0.9</w:t>
            </w:r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16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uppressAutoHyphens w:val="1"/>
              <w:spacing w:after="0" w:line="360" w:lineRule="auto"/>
              <w:jc w:val="both"/>
            </w:pPr>
            <w:r>
              <w:rPr>
                <w:rFonts w:ascii="Times New Roman" w:hAnsi="Times New Roman" w:hint="default"/>
                <w:kern w:val="3"/>
                <w:sz w:val="28"/>
                <w:szCs w:val="28"/>
                <w:shd w:val="nil" w:color="auto" w:fill="auto"/>
                <w:rtl w:val="0"/>
                <w:lang w:val="ru-RU"/>
              </w:rPr>
              <w:t>Точность</w:t>
            </w:r>
          </w:p>
        </w:tc>
        <w:tc>
          <w:tcPr>
            <w:tcW w:type="dxa" w:w="16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uppressAutoHyphens w:val="1"/>
              <w:spacing w:after="0" w:line="360" w:lineRule="auto"/>
              <w:jc w:val="both"/>
            </w:pPr>
            <w:r>
              <w:rPr>
                <w:rFonts w:ascii="Times New Roman" w:hAnsi="Times New Roman"/>
                <w:kern w:val="3"/>
                <w:sz w:val="28"/>
                <w:szCs w:val="28"/>
                <w:shd w:val="nil" w:color="auto" w:fill="auto"/>
                <w:rtl w:val="0"/>
                <w:lang w:val="ru-RU"/>
              </w:rPr>
              <w:t>0.</w:t>
            </w:r>
            <w:r>
              <w:rPr>
                <w:rFonts w:ascii="Times New Roman" w:hAnsi="Times New Roman"/>
                <w:kern w:val="3"/>
                <w:sz w:val="28"/>
                <w:szCs w:val="28"/>
                <w:shd w:val="nil" w:color="auto" w:fill="auto"/>
                <w:rtl w:val="0"/>
                <w:lang w:val="en-US"/>
              </w:rPr>
              <w:t>379</w:t>
            </w:r>
          </w:p>
        </w:tc>
        <w:tc>
          <w:tcPr>
            <w:tcW w:type="dxa" w:w="16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uppressAutoHyphens w:val="1"/>
              <w:spacing w:after="0" w:line="360" w:lineRule="auto"/>
              <w:jc w:val="both"/>
            </w:pPr>
            <w:r>
              <w:rPr>
                <w:rFonts w:ascii="Times New Roman" w:hAnsi="Times New Roman"/>
                <w:kern w:val="3"/>
                <w:sz w:val="28"/>
                <w:szCs w:val="28"/>
                <w:shd w:val="nil" w:color="auto" w:fill="auto"/>
                <w:rtl w:val="0"/>
                <w:lang w:val="en-US"/>
              </w:rPr>
              <w:t>0.8</w:t>
            </w:r>
          </w:p>
        </w:tc>
        <w:tc>
          <w:tcPr>
            <w:tcW w:type="dxa" w:w="16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uppressAutoHyphens w:val="1"/>
              <w:spacing w:after="0" w:line="360" w:lineRule="auto"/>
              <w:jc w:val="both"/>
            </w:pPr>
            <w:r>
              <w:rPr>
                <w:rFonts w:ascii="Times New Roman" w:hAnsi="Times New Roman"/>
                <w:kern w:val="3"/>
                <w:sz w:val="28"/>
                <w:szCs w:val="28"/>
                <w:shd w:val="nil" w:color="auto" w:fill="auto"/>
                <w:rtl w:val="0"/>
                <w:lang w:val="en-US"/>
              </w:rPr>
              <w:t>0.843</w:t>
            </w:r>
          </w:p>
        </w:tc>
        <w:tc>
          <w:tcPr>
            <w:tcW w:type="dxa" w:w="16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uppressAutoHyphens w:val="1"/>
              <w:spacing w:after="0" w:line="360" w:lineRule="auto"/>
              <w:jc w:val="both"/>
            </w:pPr>
            <w:r>
              <w:rPr>
                <w:rFonts w:ascii="Times New Roman" w:hAnsi="Times New Roman"/>
                <w:kern w:val="3"/>
                <w:sz w:val="28"/>
                <w:szCs w:val="28"/>
                <w:shd w:val="nil" w:color="auto" w:fill="auto"/>
                <w:rtl w:val="0"/>
                <w:lang w:val="en-US"/>
              </w:rPr>
              <w:t>0.815</w:t>
            </w:r>
          </w:p>
        </w:tc>
        <w:tc>
          <w:tcPr>
            <w:tcW w:type="dxa" w:w="16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uppressAutoHyphens w:val="1"/>
              <w:spacing w:after="0" w:line="360" w:lineRule="auto"/>
              <w:jc w:val="both"/>
            </w:pPr>
            <w:r>
              <w:rPr>
                <w:rFonts w:ascii="Times New Roman" w:hAnsi="Times New Roman"/>
                <w:kern w:val="3"/>
                <w:sz w:val="28"/>
                <w:szCs w:val="28"/>
                <w:shd w:val="nil" w:color="auto" w:fill="auto"/>
                <w:rtl w:val="0"/>
                <w:lang w:val="en-US"/>
              </w:rPr>
              <w:t>0.722</w:t>
            </w:r>
          </w:p>
        </w:tc>
      </w:tr>
    </w:tbl>
    <w:p>
      <w:pPr>
        <w:pStyle w:val="Normal.0"/>
        <w:suppressAutoHyphens w:val="1"/>
        <w:spacing w:after="0" w:line="360" w:lineRule="auto"/>
        <w:ind w:firstLine="709"/>
        <w:jc w:val="both"/>
        <w:rPr>
          <w:rFonts w:ascii="Times New Roman" w:cs="Times New Roman" w:hAnsi="Times New Roman" w:eastAsia="Times New Roman"/>
          <w:kern w:val="3"/>
          <w:sz w:val="24"/>
          <w:szCs w:val="24"/>
        </w:rPr>
      </w:pPr>
    </w:p>
    <w:p>
      <w:pPr>
        <w:pStyle w:val="Normal.0"/>
        <w:suppressAutoHyphens w:val="1"/>
        <w:spacing w:after="0" w:line="360" w:lineRule="auto"/>
        <w:ind w:firstLine="709"/>
        <w:jc w:val="both"/>
        <w:rPr>
          <w:rFonts w:ascii="Times New Roman" w:cs="Times New Roman" w:hAnsi="Times New Roman" w:eastAsia="Times New Roman"/>
          <w:kern w:val="3"/>
          <w:sz w:val="28"/>
          <w:szCs w:val="28"/>
        </w:rPr>
      </w:pPr>
      <w:r>
        <w:rPr>
          <w:rFonts w:ascii="Times New Roman" w:cs="Liberation Serif" w:hAnsi="Times New Roman" w:eastAsia="Liberation Serif" w:hint="default"/>
          <w:kern w:val="3"/>
          <w:sz w:val="28"/>
          <w:szCs w:val="28"/>
          <w:rtl w:val="0"/>
          <w:lang w:val="ru-RU"/>
        </w:rPr>
        <w:t>С увеличением размера выборки растет и точность классификатора</w:t>
      </w:r>
      <w:r>
        <w:rPr>
          <w:rFonts w:ascii="Times New Roman" w:cs="Liberation Serif" w:hAnsi="Times New Roman" w:eastAsia="Liberation Serif"/>
          <w:kern w:val="3"/>
          <w:sz w:val="28"/>
          <w:szCs w:val="28"/>
          <w:rtl w:val="0"/>
          <w:lang w:val="ru-RU"/>
        </w:rPr>
        <w:t xml:space="preserve">. </w:t>
      </w:r>
      <w:r>
        <w:rPr>
          <w:rFonts w:ascii="Times New Roman" w:cs="Liberation Serif" w:hAnsi="Times New Roman" w:eastAsia="Liberation Serif" w:hint="default"/>
          <w:kern w:val="3"/>
          <w:sz w:val="28"/>
          <w:szCs w:val="28"/>
          <w:rtl w:val="0"/>
          <w:lang w:val="ru-RU"/>
        </w:rPr>
        <w:t xml:space="preserve">Однако когда размер выборки достигает </w:t>
      </w:r>
      <w:r>
        <w:rPr>
          <w:rFonts w:ascii="Times New Roman" w:cs="Liberation Serif" w:hAnsi="Times New Roman" w:eastAsia="Liberation Serif"/>
          <w:kern w:val="3"/>
          <w:sz w:val="28"/>
          <w:szCs w:val="28"/>
          <w:rtl w:val="0"/>
          <w:lang w:val="ru-RU"/>
        </w:rPr>
        <w:t xml:space="preserve">0,7, </w:t>
      </w:r>
      <w:r>
        <w:rPr>
          <w:rFonts w:ascii="Times New Roman" w:cs="Liberation Serif" w:hAnsi="Times New Roman" w:eastAsia="Liberation Serif" w:hint="default"/>
          <w:kern w:val="3"/>
          <w:sz w:val="28"/>
          <w:szCs w:val="28"/>
          <w:rtl w:val="0"/>
          <w:lang w:val="ru-RU"/>
        </w:rPr>
        <w:t>точность начинает снижаться</w:t>
      </w:r>
      <w:r>
        <w:rPr>
          <w:rFonts w:ascii="Times New Roman" w:cs="Liberation Serif" w:hAnsi="Times New Roman" w:eastAsia="Liberation Serif"/>
          <w:kern w:val="3"/>
          <w:sz w:val="28"/>
          <w:szCs w:val="28"/>
          <w:rtl w:val="0"/>
          <w:lang w:val="ru-RU"/>
        </w:rPr>
        <w:t xml:space="preserve">. </w:t>
      </w:r>
      <w:r>
        <w:rPr>
          <w:rFonts w:ascii="Times New Roman" w:cs="Liberation Serif" w:hAnsi="Times New Roman" w:eastAsia="Liberation Serif" w:hint="default"/>
          <w:kern w:val="3"/>
          <w:sz w:val="28"/>
          <w:szCs w:val="28"/>
          <w:rtl w:val="0"/>
          <w:lang w:val="ru-RU"/>
        </w:rPr>
        <w:t>Таким образом</w:t>
      </w:r>
      <w:r>
        <w:rPr>
          <w:rFonts w:ascii="Times New Roman" w:cs="Liberation Serif" w:hAnsi="Times New Roman" w:eastAsia="Liberation Serif"/>
          <w:kern w:val="3"/>
          <w:sz w:val="28"/>
          <w:szCs w:val="28"/>
          <w:rtl w:val="0"/>
          <w:lang w:val="ru-RU"/>
        </w:rPr>
        <w:t xml:space="preserve">, </w:t>
      </w:r>
      <w:r>
        <w:rPr>
          <w:rFonts w:ascii="Times New Roman" w:cs="Liberation Serif" w:hAnsi="Times New Roman" w:eastAsia="Liberation Serif" w:hint="default"/>
          <w:kern w:val="3"/>
          <w:sz w:val="28"/>
          <w:szCs w:val="28"/>
          <w:rtl w:val="0"/>
          <w:lang w:val="ru-RU"/>
        </w:rPr>
        <w:t>можно сделать вывод</w:t>
      </w:r>
      <w:r>
        <w:rPr>
          <w:rFonts w:ascii="Times New Roman" w:cs="Liberation Serif" w:hAnsi="Times New Roman" w:eastAsia="Liberation Serif"/>
          <w:kern w:val="3"/>
          <w:sz w:val="28"/>
          <w:szCs w:val="28"/>
          <w:rtl w:val="0"/>
          <w:lang w:val="ru-RU"/>
        </w:rPr>
        <w:t xml:space="preserve">, </w:t>
      </w:r>
      <w:r>
        <w:rPr>
          <w:rFonts w:ascii="Times New Roman" w:cs="Liberation Serif" w:hAnsi="Times New Roman" w:eastAsia="Liberation Serif" w:hint="default"/>
          <w:kern w:val="3"/>
          <w:sz w:val="28"/>
          <w:szCs w:val="28"/>
          <w:rtl w:val="0"/>
          <w:lang w:val="ru-RU"/>
        </w:rPr>
        <w:t>что слишком большая выборка также может быть неэффективна для классификации</w:t>
      </w:r>
      <w:r>
        <w:rPr>
          <w:rFonts w:ascii="Times New Roman" w:cs="Liberation Serif" w:hAnsi="Times New Roman" w:eastAsia="Liberation Serif"/>
          <w:kern w:val="3"/>
          <w:sz w:val="28"/>
          <w:szCs w:val="28"/>
          <w:rtl w:val="0"/>
          <w:lang w:val="ru-RU"/>
        </w:rPr>
        <w:t xml:space="preserve">, </w:t>
      </w:r>
      <w:r>
        <w:rPr>
          <w:rFonts w:ascii="Times New Roman" w:cs="Liberation Serif" w:hAnsi="Times New Roman" w:eastAsia="Liberation Serif" w:hint="default"/>
          <w:kern w:val="3"/>
          <w:sz w:val="28"/>
          <w:szCs w:val="28"/>
          <w:rtl w:val="0"/>
          <w:lang w:val="ru-RU"/>
        </w:rPr>
        <w:t>так как может привести к переобучению модели и увеличению времени обучения</w:t>
      </w:r>
      <w:r>
        <w:rPr>
          <w:rFonts w:ascii="Times New Roman" w:cs="Liberation Serif" w:hAnsi="Times New Roman" w:eastAsia="Liberation Serif"/>
          <w:kern w:val="3"/>
          <w:sz w:val="28"/>
          <w:szCs w:val="28"/>
          <w:rtl w:val="0"/>
          <w:lang w:val="ru-RU"/>
        </w:rPr>
        <w:t>.</w:t>
      </w:r>
    </w:p>
    <w:tbl>
      <w:tblPr>
        <w:tblW w:w="934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557"/>
        <w:gridCol w:w="1558"/>
        <w:gridCol w:w="1558"/>
        <w:gridCol w:w="1558"/>
        <w:gridCol w:w="1559"/>
        <w:gridCol w:w="1559"/>
      </w:tblGrid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15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uppressAutoHyphens w:val="1"/>
              <w:spacing w:after="0" w:line="360" w:lineRule="auto"/>
              <w:jc w:val="both"/>
            </w:pPr>
            <w:r>
              <w:rPr>
                <w:rFonts w:ascii="Times New Roman" w:hAnsi="Times New Roman"/>
                <w:kern w:val="3"/>
                <w:sz w:val="28"/>
                <w:szCs w:val="28"/>
                <w:shd w:val="nil" w:color="auto" w:fill="auto"/>
                <w:rtl w:val="0"/>
                <w:lang w:val="en-US"/>
              </w:rPr>
              <w:t>n_neighbors</w:t>
            </w:r>
          </w:p>
        </w:tc>
        <w:tc>
          <w:tcPr>
            <w:tcW w:type="dxa" w:w="15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uppressAutoHyphens w:val="1"/>
              <w:spacing w:after="0" w:line="360" w:lineRule="auto"/>
              <w:jc w:val="both"/>
            </w:pPr>
            <w:r>
              <w:rPr>
                <w:rFonts w:ascii="Times New Roman" w:hAnsi="Times New Roman"/>
                <w:kern w:val="3"/>
                <w:sz w:val="28"/>
                <w:szCs w:val="28"/>
                <w:shd w:val="nil" w:color="auto" w:fill="auto"/>
                <w:rtl w:val="0"/>
                <w:lang w:val="ru-RU"/>
              </w:rPr>
              <w:t>3</w:t>
            </w:r>
          </w:p>
        </w:tc>
        <w:tc>
          <w:tcPr>
            <w:tcW w:type="dxa" w:w="15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uppressAutoHyphens w:val="1"/>
              <w:spacing w:after="0" w:line="360" w:lineRule="auto"/>
              <w:jc w:val="both"/>
            </w:pPr>
            <w:r>
              <w:rPr>
                <w:rFonts w:ascii="Times New Roman" w:hAnsi="Times New Roman"/>
                <w:kern w:val="3"/>
                <w:sz w:val="28"/>
                <w:szCs w:val="28"/>
                <w:shd w:val="nil" w:color="auto" w:fill="auto"/>
                <w:rtl w:val="0"/>
                <w:lang w:val="ru-RU"/>
              </w:rPr>
              <w:t>5</w:t>
            </w:r>
          </w:p>
        </w:tc>
        <w:tc>
          <w:tcPr>
            <w:tcW w:type="dxa" w:w="15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uppressAutoHyphens w:val="1"/>
              <w:spacing w:after="0" w:line="360" w:lineRule="auto"/>
              <w:jc w:val="both"/>
            </w:pPr>
            <w:r>
              <w:rPr>
                <w:rFonts w:ascii="Times New Roman" w:hAnsi="Times New Roman"/>
                <w:kern w:val="3"/>
                <w:sz w:val="28"/>
                <w:szCs w:val="28"/>
                <w:shd w:val="nil" w:color="auto" w:fill="auto"/>
                <w:rtl w:val="0"/>
                <w:lang w:val="ru-RU"/>
              </w:rPr>
              <w:t>9</w:t>
            </w:r>
          </w:p>
        </w:tc>
        <w:tc>
          <w:tcPr>
            <w:tcW w:type="dxa" w:w="15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uppressAutoHyphens w:val="1"/>
              <w:spacing w:after="0" w:line="360" w:lineRule="auto"/>
              <w:jc w:val="both"/>
            </w:pPr>
            <w:r>
              <w:rPr>
                <w:rFonts w:ascii="Times New Roman" w:hAnsi="Times New Roman"/>
                <w:kern w:val="3"/>
                <w:sz w:val="28"/>
                <w:szCs w:val="28"/>
                <w:shd w:val="nil" w:color="auto" w:fill="auto"/>
                <w:rtl w:val="0"/>
                <w:lang w:val="ru-RU"/>
              </w:rPr>
              <w:t>15</w:t>
            </w:r>
          </w:p>
        </w:tc>
        <w:tc>
          <w:tcPr>
            <w:tcW w:type="dxa" w:w="15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uppressAutoHyphens w:val="1"/>
              <w:spacing w:after="0" w:line="360" w:lineRule="auto"/>
              <w:jc w:val="both"/>
            </w:pPr>
            <w:r>
              <w:rPr>
                <w:rFonts w:ascii="Times New Roman" w:hAnsi="Times New Roman"/>
                <w:kern w:val="3"/>
                <w:sz w:val="28"/>
                <w:szCs w:val="28"/>
                <w:shd w:val="nil" w:color="auto" w:fill="auto"/>
                <w:rtl w:val="0"/>
                <w:lang w:val="ru-RU"/>
              </w:rPr>
              <w:t>25</w:t>
            </w:r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15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uppressAutoHyphens w:val="1"/>
              <w:spacing w:after="0" w:line="360" w:lineRule="auto"/>
              <w:jc w:val="both"/>
            </w:pPr>
            <w:r>
              <w:rPr>
                <w:rFonts w:ascii="Times New Roman" w:hAnsi="Times New Roman" w:hint="default"/>
                <w:kern w:val="3"/>
                <w:sz w:val="28"/>
                <w:szCs w:val="28"/>
                <w:shd w:val="nil" w:color="auto" w:fill="auto"/>
                <w:rtl w:val="0"/>
                <w:lang w:val="ru-RU"/>
              </w:rPr>
              <w:t>Точность</w:t>
            </w:r>
          </w:p>
        </w:tc>
        <w:tc>
          <w:tcPr>
            <w:tcW w:type="dxa" w:w="15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uppressAutoHyphens w:val="1"/>
              <w:spacing w:after="0" w:line="360" w:lineRule="auto"/>
              <w:jc w:val="both"/>
            </w:pPr>
            <w:r>
              <w:rPr>
                <w:rFonts w:ascii="Times New Roman" w:hAnsi="Times New Roman"/>
                <w:kern w:val="3"/>
                <w:sz w:val="28"/>
                <w:szCs w:val="28"/>
                <w:shd w:val="nil" w:color="auto" w:fill="auto"/>
                <w:rtl w:val="0"/>
                <w:lang w:val="ru-RU"/>
              </w:rPr>
              <w:t>0.861</w:t>
            </w:r>
          </w:p>
        </w:tc>
        <w:tc>
          <w:tcPr>
            <w:tcW w:type="dxa" w:w="15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uppressAutoHyphens w:val="1"/>
              <w:spacing w:after="0" w:line="360" w:lineRule="auto"/>
              <w:jc w:val="both"/>
            </w:pPr>
            <w:r>
              <w:rPr>
                <w:rFonts w:ascii="Times New Roman" w:hAnsi="Times New Roman"/>
                <w:kern w:val="3"/>
                <w:sz w:val="28"/>
                <w:szCs w:val="28"/>
                <w:shd w:val="nil" w:color="auto" w:fill="auto"/>
                <w:rtl w:val="0"/>
                <w:lang w:val="ru-RU"/>
              </w:rPr>
              <w:t>0.833</w:t>
            </w:r>
          </w:p>
        </w:tc>
        <w:tc>
          <w:tcPr>
            <w:tcW w:type="dxa" w:w="15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uppressAutoHyphens w:val="1"/>
              <w:spacing w:after="0" w:line="360" w:lineRule="auto"/>
              <w:jc w:val="both"/>
            </w:pPr>
            <w:r>
              <w:rPr>
                <w:rFonts w:ascii="Times New Roman" w:hAnsi="Times New Roman"/>
                <w:kern w:val="3"/>
                <w:sz w:val="28"/>
                <w:szCs w:val="28"/>
                <w:shd w:val="nil" w:color="auto" w:fill="auto"/>
                <w:rtl w:val="0"/>
                <w:lang w:val="ru-RU"/>
              </w:rPr>
              <w:t>0.861</w:t>
            </w:r>
          </w:p>
        </w:tc>
        <w:tc>
          <w:tcPr>
            <w:tcW w:type="dxa" w:w="15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uppressAutoHyphens w:val="1"/>
              <w:spacing w:after="0" w:line="360" w:lineRule="auto"/>
              <w:jc w:val="both"/>
            </w:pPr>
            <w:r>
              <w:rPr>
                <w:rFonts w:ascii="Times New Roman" w:hAnsi="Times New Roman"/>
                <w:kern w:val="3"/>
                <w:sz w:val="28"/>
                <w:szCs w:val="28"/>
                <w:shd w:val="nil" w:color="auto" w:fill="auto"/>
                <w:rtl w:val="0"/>
                <w:lang w:val="ru-RU"/>
              </w:rPr>
              <w:t>0.861</w:t>
            </w:r>
          </w:p>
        </w:tc>
        <w:tc>
          <w:tcPr>
            <w:tcW w:type="dxa" w:w="15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uppressAutoHyphens w:val="1"/>
              <w:spacing w:after="0" w:line="360" w:lineRule="auto"/>
              <w:jc w:val="both"/>
            </w:pPr>
            <w:r>
              <w:rPr>
                <w:rFonts w:ascii="Times New Roman" w:hAnsi="Times New Roman"/>
                <w:kern w:val="3"/>
                <w:sz w:val="28"/>
                <w:szCs w:val="28"/>
                <w:shd w:val="nil" w:color="auto" w:fill="auto"/>
                <w:rtl w:val="0"/>
                <w:lang w:val="ru-RU"/>
              </w:rPr>
              <w:t>0.833</w:t>
            </w:r>
          </w:p>
        </w:tc>
      </w:tr>
    </w:tbl>
    <w:p>
      <w:pPr>
        <w:pStyle w:val="Normal.0"/>
        <w:suppressAutoHyphens w:val="1"/>
        <w:spacing w:after="0" w:line="360" w:lineRule="auto"/>
        <w:ind w:firstLine="709"/>
        <w:jc w:val="both"/>
        <w:rPr>
          <w:rFonts w:ascii="Times New Roman" w:cs="Times New Roman" w:hAnsi="Times New Roman" w:eastAsia="Times New Roman"/>
          <w:kern w:val="3"/>
          <w:sz w:val="28"/>
          <w:szCs w:val="28"/>
        </w:rPr>
      </w:pPr>
    </w:p>
    <w:p>
      <w:pPr>
        <w:pStyle w:val="Normal.0"/>
        <w:suppressAutoHyphens w:val="1"/>
        <w:spacing w:after="0" w:line="360" w:lineRule="auto"/>
        <w:ind w:firstLine="709"/>
        <w:jc w:val="both"/>
        <w:rPr>
          <w:rFonts w:ascii="Times New Roman" w:cs="Times New Roman" w:hAnsi="Times New Roman" w:eastAsia="Times New Roman"/>
          <w:kern w:val="3"/>
          <w:sz w:val="28"/>
          <w:szCs w:val="28"/>
        </w:rPr>
      </w:pPr>
      <w:r>
        <w:rPr>
          <w:rFonts w:ascii="Times New Roman" w:cs="Liberation Serif" w:hAnsi="Times New Roman" w:eastAsia="Liberation Serif" w:hint="default"/>
          <w:kern w:val="3"/>
          <w:sz w:val="28"/>
          <w:szCs w:val="28"/>
          <w:rtl w:val="0"/>
          <w:lang w:val="ru-RU"/>
        </w:rPr>
        <w:t>Т</w:t>
      </w:r>
      <w:r>
        <w:rPr>
          <w:rFonts w:ascii="Times New Roman" w:cs="Liberation Serif" w:hAnsi="Times New Roman" w:eastAsia="Liberation Serif" w:hint="default"/>
          <w:kern w:val="3"/>
          <w:sz w:val="28"/>
          <w:szCs w:val="28"/>
          <w:rtl w:val="0"/>
          <w:lang w:val="ru-RU"/>
        </w:rPr>
        <w:t xml:space="preserve">очность работы классификаторов при разных значениях параметра </w:t>
      </w:r>
      <w:r>
        <w:rPr>
          <w:rFonts w:ascii="Times New Roman" w:cs="Liberation Serif" w:hAnsi="Times New Roman" w:eastAsia="Liberation Serif"/>
          <w:kern w:val="3"/>
          <w:sz w:val="28"/>
          <w:szCs w:val="28"/>
          <w:rtl w:val="0"/>
          <w:lang w:val="ru-RU"/>
        </w:rPr>
        <w:t xml:space="preserve">n_neighbors </w:t>
      </w:r>
      <w:r>
        <w:rPr>
          <w:rFonts w:ascii="Times New Roman" w:cs="Liberation Serif" w:hAnsi="Times New Roman" w:eastAsia="Liberation Serif" w:hint="default"/>
          <w:kern w:val="3"/>
          <w:sz w:val="28"/>
          <w:szCs w:val="28"/>
          <w:rtl w:val="0"/>
          <w:lang w:val="ru-RU"/>
        </w:rPr>
        <w:t>изменяется незначительно</w:t>
      </w:r>
      <w:r>
        <w:rPr>
          <w:rFonts w:ascii="Times New Roman" w:cs="Liberation Serif" w:hAnsi="Times New Roman" w:eastAsia="Liberation Serif"/>
          <w:kern w:val="3"/>
          <w:sz w:val="28"/>
          <w:szCs w:val="28"/>
          <w:rtl w:val="0"/>
          <w:lang w:val="ru-RU"/>
        </w:rPr>
        <w:t xml:space="preserve">. </w:t>
      </w:r>
      <w:r>
        <w:rPr>
          <w:rFonts w:ascii="Times New Roman" w:cs="Liberation Serif" w:hAnsi="Times New Roman" w:eastAsia="Liberation Serif" w:hint="default"/>
          <w:kern w:val="3"/>
          <w:sz w:val="28"/>
          <w:szCs w:val="28"/>
          <w:rtl w:val="0"/>
          <w:lang w:val="ru-RU"/>
        </w:rPr>
        <w:t xml:space="preserve">Наивысшая точность достигается при значениях </w:t>
      </w:r>
      <w:r>
        <w:rPr>
          <w:rFonts w:ascii="Times New Roman" w:cs="Liberation Serif" w:hAnsi="Times New Roman" w:eastAsia="Liberation Serif"/>
          <w:kern w:val="3"/>
          <w:sz w:val="28"/>
          <w:szCs w:val="28"/>
          <w:rtl w:val="0"/>
          <w:lang w:val="ru-RU"/>
        </w:rPr>
        <w:t xml:space="preserve">n_neighbors </w:t>
      </w:r>
      <w:r>
        <w:rPr>
          <w:rFonts w:ascii="Times New Roman" w:cs="Liberation Serif" w:hAnsi="Times New Roman" w:eastAsia="Liberation Serif" w:hint="default"/>
          <w:kern w:val="3"/>
          <w:sz w:val="28"/>
          <w:szCs w:val="28"/>
          <w:rtl w:val="0"/>
          <w:lang w:val="ru-RU"/>
        </w:rPr>
        <w:t xml:space="preserve">равных </w:t>
      </w:r>
      <w:r>
        <w:rPr>
          <w:rFonts w:ascii="Times New Roman" w:cs="Liberation Serif" w:hAnsi="Times New Roman" w:eastAsia="Liberation Serif"/>
          <w:kern w:val="3"/>
          <w:sz w:val="28"/>
          <w:szCs w:val="28"/>
          <w:rtl w:val="0"/>
          <w:lang w:val="ru-RU"/>
        </w:rPr>
        <w:t xml:space="preserve">3, 9 </w:t>
      </w:r>
      <w:r>
        <w:rPr>
          <w:rFonts w:ascii="Times New Roman" w:cs="Liberation Serif" w:hAnsi="Times New Roman" w:eastAsia="Liberation Serif" w:hint="default"/>
          <w:kern w:val="3"/>
          <w:sz w:val="28"/>
          <w:szCs w:val="28"/>
          <w:rtl w:val="0"/>
          <w:lang w:val="ru-RU"/>
        </w:rPr>
        <w:t xml:space="preserve">и </w:t>
      </w:r>
      <w:r>
        <w:rPr>
          <w:rFonts w:ascii="Times New Roman" w:cs="Liberation Serif" w:hAnsi="Times New Roman" w:eastAsia="Liberation Serif"/>
          <w:kern w:val="3"/>
          <w:sz w:val="28"/>
          <w:szCs w:val="28"/>
          <w:rtl w:val="0"/>
          <w:lang w:val="ru-RU"/>
        </w:rPr>
        <w:t xml:space="preserve">15, </w:t>
      </w:r>
      <w:r>
        <w:rPr>
          <w:rFonts w:ascii="Times New Roman" w:cs="Liberation Serif" w:hAnsi="Times New Roman" w:eastAsia="Liberation Serif" w:hint="default"/>
          <w:kern w:val="3"/>
          <w:sz w:val="28"/>
          <w:szCs w:val="28"/>
          <w:rtl w:val="0"/>
          <w:lang w:val="ru-RU"/>
        </w:rPr>
        <w:t xml:space="preserve">составляя </w:t>
      </w:r>
      <w:r>
        <w:rPr>
          <w:rFonts w:ascii="Times New Roman" w:cs="Liberation Serif" w:hAnsi="Times New Roman" w:eastAsia="Liberation Serif"/>
          <w:kern w:val="3"/>
          <w:sz w:val="28"/>
          <w:szCs w:val="28"/>
          <w:rtl w:val="0"/>
          <w:lang w:val="ru-RU"/>
        </w:rPr>
        <w:t xml:space="preserve">0.861. </w:t>
      </w:r>
      <w:r>
        <w:rPr>
          <w:rFonts w:ascii="Times New Roman" w:cs="Liberation Serif" w:hAnsi="Times New Roman" w:eastAsia="Liberation Serif" w:hint="default"/>
          <w:kern w:val="3"/>
          <w:sz w:val="28"/>
          <w:szCs w:val="28"/>
          <w:rtl w:val="0"/>
          <w:lang w:val="ru-RU"/>
        </w:rPr>
        <w:t xml:space="preserve">При значениях </w:t>
      </w:r>
      <w:r>
        <w:rPr>
          <w:rFonts w:ascii="Times New Roman" w:cs="Liberation Serif" w:hAnsi="Times New Roman" w:eastAsia="Liberation Serif"/>
          <w:kern w:val="3"/>
          <w:sz w:val="28"/>
          <w:szCs w:val="28"/>
          <w:rtl w:val="0"/>
          <w:lang w:val="ru-RU"/>
        </w:rPr>
        <w:t xml:space="preserve">n_neighbors </w:t>
      </w:r>
      <w:r>
        <w:rPr>
          <w:rFonts w:ascii="Times New Roman" w:cs="Liberation Serif" w:hAnsi="Times New Roman" w:eastAsia="Liberation Serif" w:hint="default"/>
          <w:kern w:val="3"/>
          <w:sz w:val="28"/>
          <w:szCs w:val="28"/>
          <w:rtl w:val="0"/>
          <w:lang w:val="ru-RU"/>
        </w:rPr>
        <w:t xml:space="preserve">равных </w:t>
      </w:r>
      <w:r>
        <w:rPr>
          <w:rFonts w:ascii="Times New Roman" w:cs="Liberation Serif" w:hAnsi="Times New Roman" w:eastAsia="Liberation Serif"/>
          <w:kern w:val="3"/>
          <w:sz w:val="28"/>
          <w:szCs w:val="28"/>
          <w:rtl w:val="0"/>
          <w:lang w:val="ru-RU"/>
        </w:rPr>
        <w:t xml:space="preserve">5 </w:t>
      </w:r>
      <w:r>
        <w:rPr>
          <w:rFonts w:ascii="Times New Roman" w:cs="Liberation Serif" w:hAnsi="Times New Roman" w:eastAsia="Liberation Serif" w:hint="default"/>
          <w:kern w:val="3"/>
          <w:sz w:val="28"/>
          <w:szCs w:val="28"/>
          <w:rtl w:val="0"/>
          <w:lang w:val="ru-RU"/>
        </w:rPr>
        <w:t xml:space="preserve">и </w:t>
      </w:r>
      <w:r>
        <w:rPr>
          <w:rFonts w:ascii="Times New Roman" w:cs="Liberation Serif" w:hAnsi="Times New Roman" w:eastAsia="Liberation Serif"/>
          <w:kern w:val="3"/>
          <w:sz w:val="28"/>
          <w:szCs w:val="28"/>
          <w:rtl w:val="0"/>
          <w:lang w:val="ru-RU"/>
        </w:rPr>
        <w:t xml:space="preserve">25 </w:t>
      </w:r>
      <w:r>
        <w:rPr>
          <w:rFonts w:ascii="Times New Roman" w:cs="Liberation Serif" w:hAnsi="Times New Roman" w:eastAsia="Liberation Serif" w:hint="default"/>
          <w:kern w:val="3"/>
          <w:sz w:val="28"/>
          <w:szCs w:val="28"/>
          <w:rtl w:val="0"/>
          <w:lang w:val="ru-RU"/>
        </w:rPr>
        <w:t>точность немного ниже</w:t>
      </w:r>
      <w:r>
        <w:rPr>
          <w:rFonts w:ascii="Times New Roman" w:cs="Liberation Serif" w:hAnsi="Times New Roman" w:eastAsia="Liberation Serif"/>
          <w:kern w:val="3"/>
          <w:sz w:val="28"/>
          <w:szCs w:val="28"/>
          <w:rtl w:val="0"/>
          <w:lang w:val="ru-RU"/>
        </w:rPr>
        <w:t xml:space="preserve">, </w:t>
      </w:r>
      <w:r>
        <w:rPr>
          <w:rFonts w:ascii="Times New Roman" w:cs="Liberation Serif" w:hAnsi="Times New Roman" w:eastAsia="Liberation Serif" w:hint="default"/>
          <w:kern w:val="3"/>
          <w:sz w:val="28"/>
          <w:szCs w:val="28"/>
          <w:rtl w:val="0"/>
          <w:lang w:val="ru-RU"/>
        </w:rPr>
        <w:t xml:space="preserve">составляя </w:t>
      </w:r>
      <w:r>
        <w:rPr>
          <w:rFonts w:ascii="Times New Roman" w:cs="Liberation Serif" w:hAnsi="Times New Roman" w:eastAsia="Liberation Serif"/>
          <w:kern w:val="3"/>
          <w:sz w:val="28"/>
          <w:szCs w:val="28"/>
          <w:rtl w:val="0"/>
          <w:lang w:val="ru-RU"/>
        </w:rPr>
        <w:t>0.833.</w:t>
      </w:r>
      <w:r>
        <w:rPr>
          <w:rFonts w:ascii="Times New Roman" w:cs="Liberation Serif" w:hAnsi="Times New Roman" w:eastAsia="Liberation Serif" w:hint="default"/>
          <w:kern w:val="3"/>
          <w:sz w:val="28"/>
          <w:szCs w:val="28"/>
          <w:rtl w:val="0"/>
          <w:lang w:val="ru-RU"/>
        </w:rPr>
        <w:t xml:space="preserve"> Оптимальными значениями являются </w:t>
      </w:r>
      <w:r>
        <w:rPr>
          <w:rFonts w:ascii="Times New Roman" w:cs="Liberation Serif" w:hAnsi="Times New Roman" w:eastAsia="Liberation Serif"/>
          <w:kern w:val="3"/>
          <w:sz w:val="28"/>
          <w:szCs w:val="28"/>
          <w:rtl w:val="0"/>
          <w:lang w:val="ru-RU"/>
        </w:rPr>
        <w:t>3, 9, 15</w:t>
      </w:r>
    </w:p>
    <w:tbl>
      <w:tblPr>
        <w:tblW w:w="962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814"/>
        <w:gridCol w:w="4814"/>
      </w:tblGrid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4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uppressAutoHyphens w:val="1"/>
              <w:spacing w:after="0" w:line="360" w:lineRule="auto"/>
              <w:jc w:val="both"/>
            </w:pPr>
            <w:r>
              <w:rPr>
                <w:rFonts w:ascii="Times New Roman" w:hAnsi="Times New Roman"/>
                <w:kern w:val="3"/>
                <w:sz w:val="28"/>
                <w:szCs w:val="28"/>
                <w:shd w:val="nil" w:color="auto" w:fill="auto"/>
                <w:rtl w:val="0"/>
                <w:lang w:val="en-US"/>
              </w:rPr>
              <w:t>Scaler</w:t>
            </w:r>
          </w:p>
        </w:tc>
        <w:tc>
          <w:tcPr>
            <w:tcW w:type="dxa" w:w="4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uppressAutoHyphens w:val="1"/>
              <w:spacing w:after="0" w:line="360" w:lineRule="auto"/>
              <w:jc w:val="both"/>
            </w:pPr>
            <w:r>
              <w:rPr>
                <w:rFonts w:ascii="Times New Roman" w:hAnsi="Times New Roman" w:hint="default"/>
                <w:kern w:val="3"/>
                <w:sz w:val="28"/>
                <w:szCs w:val="28"/>
                <w:shd w:val="nil" w:color="auto" w:fill="auto"/>
                <w:rtl w:val="0"/>
                <w:lang w:val="ru-RU"/>
              </w:rPr>
              <w:t>Точность</w:t>
            </w:r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4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uppressAutoHyphens w:val="1"/>
              <w:spacing w:after="0" w:line="360" w:lineRule="auto"/>
              <w:jc w:val="both"/>
            </w:pPr>
            <w:r>
              <w:rPr>
                <w:rFonts w:ascii="Times New Roman" w:hAnsi="Times New Roman"/>
                <w:kern w:val="3"/>
                <w:sz w:val="28"/>
                <w:szCs w:val="28"/>
                <w:shd w:val="clear" w:color="auto" w:fill="ffffff"/>
                <w:rtl w:val="0"/>
                <w:lang w:val="ru-RU"/>
              </w:rPr>
              <w:t>StandardScaler</w:t>
            </w:r>
          </w:p>
        </w:tc>
        <w:tc>
          <w:tcPr>
            <w:tcW w:type="dxa" w:w="4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uppressAutoHyphens w:val="1"/>
              <w:spacing w:after="0" w:line="360" w:lineRule="auto"/>
              <w:jc w:val="both"/>
            </w:pPr>
            <w:r>
              <w:rPr>
                <w:rFonts w:ascii="Times New Roman" w:hAnsi="Times New Roman"/>
                <w:kern w:val="3"/>
                <w:sz w:val="28"/>
                <w:szCs w:val="28"/>
                <w:shd w:val="nil" w:color="auto" w:fill="auto"/>
                <w:rtl w:val="0"/>
                <w:lang w:val="ru-RU"/>
              </w:rPr>
              <w:t>0.417</w:t>
            </w:r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4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uppressAutoHyphens w:val="1"/>
              <w:spacing w:after="0" w:line="360" w:lineRule="auto"/>
              <w:jc w:val="both"/>
            </w:pPr>
            <w:r>
              <w:rPr>
                <w:rFonts w:ascii="Times New Roman" w:hAnsi="Times New Roman"/>
                <w:kern w:val="3"/>
                <w:sz w:val="28"/>
                <w:szCs w:val="28"/>
                <w:shd w:val="nil" w:color="auto" w:fill="auto"/>
                <w:rtl w:val="0"/>
                <w:lang w:val="ru-RU"/>
              </w:rPr>
              <w:t>MinMaxScaler</w:t>
            </w:r>
          </w:p>
        </w:tc>
        <w:tc>
          <w:tcPr>
            <w:tcW w:type="dxa" w:w="4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uppressAutoHyphens w:val="1"/>
              <w:spacing w:after="0" w:line="360" w:lineRule="auto"/>
              <w:jc w:val="both"/>
            </w:pPr>
            <w:r>
              <w:rPr>
                <w:rFonts w:ascii="Times New Roman" w:hAnsi="Times New Roman"/>
                <w:kern w:val="3"/>
                <w:sz w:val="28"/>
                <w:szCs w:val="28"/>
                <w:shd w:val="nil" w:color="auto" w:fill="auto"/>
                <w:rtl w:val="0"/>
                <w:lang w:val="ru-RU"/>
              </w:rPr>
              <w:t>0.417</w:t>
            </w:r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4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uppressAutoHyphens w:val="1"/>
              <w:spacing w:after="0" w:line="360" w:lineRule="auto"/>
              <w:jc w:val="both"/>
            </w:pPr>
            <w:r>
              <w:rPr>
                <w:rFonts w:ascii="Times New Roman" w:hAnsi="Times New Roman"/>
                <w:kern w:val="3"/>
                <w:sz w:val="28"/>
                <w:szCs w:val="28"/>
                <w:shd w:val="nil" w:color="auto" w:fill="auto"/>
                <w:rtl w:val="0"/>
                <w:lang w:val="ru-RU"/>
              </w:rPr>
              <w:t>MaxAbsScaler</w:t>
            </w:r>
          </w:p>
        </w:tc>
        <w:tc>
          <w:tcPr>
            <w:tcW w:type="dxa" w:w="4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uppressAutoHyphens w:val="1"/>
              <w:spacing w:after="0" w:line="360" w:lineRule="auto"/>
              <w:jc w:val="both"/>
            </w:pPr>
            <w:r>
              <w:rPr>
                <w:rFonts w:ascii="Times New Roman" w:hAnsi="Times New Roman"/>
                <w:kern w:val="3"/>
                <w:sz w:val="28"/>
                <w:szCs w:val="28"/>
                <w:shd w:val="nil" w:color="auto" w:fill="auto"/>
                <w:rtl w:val="0"/>
                <w:lang w:val="ru-RU"/>
              </w:rPr>
              <w:t>0.278</w:t>
            </w:r>
          </w:p>
        </w:tc>
      </w:tr>
    </w:tbl>
    <w:p>
      <w:pPr>
        <w:pStyle w:val="Normal.0"/>
        <w:suppressAutoHyphens w:val="1"/>
        <w:spacing w:after="0" w:line="360" w:lineRule="auto"/>
        <w:ind w:firstLine="709"/>
        <w:jc w:val="both"/>
        <w:rPr>
          <w:rFonts w:ascii="Times New Roman" w:cs="Times New Roman" w:hAnsi="Times New Roman" w:eastAsia="Times New Roman"/>
          <w:kern w:val="3"/>
          <w:sz w:val="28"/>
          <w:szCs w:val="28"/>
        </w:rPr>
      </w:pPr>
    </w:p>
    <w:p>
      <w:pPr>
        <w:pStyle w:val="Standard"/>
        <w:spacing w:after="0" w:line="360" w:lineRule="auto"/>
      </w:pPr>
      <w:r>
        <w:rPr>
          <w:sz w:val="28"/>
          <w:szCs w:val="28"/>
          <w:rtl w:val="0"/>
          <w:lang w:val="ru-RU"/>
        </w:rPr>
        <w:t>Т</w:t>
      </w:r>
      <w:r>
        <w:rPr>
          <w:sz w:val="28"/>
          <w:szCs w:val="28"/>
          <w:rtl w:val="0"/>
          <w:lang w:val="ru-RU"/>
        </w:rPr>
        <w:t>очность классификации варьируется в зависимости от выбранного метода масштабирования данных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При использовании стандартного и минимакс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 xml:space="preserve">масштабирования точность составляет </w:t>
      </w:r>
      <w:r>
        <w:rPr>
          <w:sz w:val="28"/>
          <w:szCs w:val="28"/>
          <w:rtl w:val="0"/>
          <w:lang w:val="ru-RU"/>
        </w:rPr>
        <w:t xml:space="preserve">0.417, </w:t>
      </w:r>
      <w:r>
        <w:rPr>
          <w:sz w:val="28"/>
          <w:szCs w:val="28"/>
          <w:rtl w:val="0"/>
          <w:lang w:val="ru-RU"/>
        </w:rPr>
        <w:t xml:space="preserve">в то время как при максимальном абсолютном масштабировании точность снижается до </w:t>
      </w:r>
      <w:r>
        <w:rPr>
          <w:sz w:val="28"/>
          <w:szCs w:val="28"/>
          <w:rtl w:val="0"/>
          <w:lang w:val="ru-RU"/>
        </w:rPr>
        <w:t>0.278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Standard"/>
        <w:spacing w:after="0" w:line="360" w:lineRule="auto"/>
        <w:rPr>
          <w:b w:val="1"/>
          <w:bCs w:val="1"/>
        </w:rPr>
      </w:pPr>
      <w:r>
        <w:rPr>
          <w:rtl w:val="0"/>
          <w:lang w:val="ru-RU"/>
        </w:rPr>
        <w:t>Исходный код см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в приложении </w:t>
      </w:r>
      <w:r>
        <w:rPr>
          <w:rtl w:val="0"/>
          <w:lang w:val="ru-RU"/>
        </w:rPr>
        <w:t>A</w:t>
      </w:r>
    </w:p>
    <w:p>
      <w:pPr>
        <w:pStyle w:val="Normal.0"/>
        <w:spacing w:after="0" w:line="360" w:lineRule="auto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 2"/>
        <w:keepNext w:val="0"/>
        <w:keepLines w:val="0"/>
        <w:spacing w:before="0" w:line="360" w:lineRule="auto"/>
        <w:ind w:firstLine="709"/>
        <w:jc w:val="both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Выводы</w:t>
      </w:r>
    </w:p>
    <w:p>
      <w:pPr>
        <w:pStyle w:val="Standard"/>
        <w:spacing w:after="0" w:line="360" w:lineRule="auto"/>
      </w:pPr>
      <w:r>
        <w:rPr>
          <w:rtl w:val="0"/>
          <w:lang w:val="ru-RU"/>
        </w:rPr>
        <w:t>Получены практические навыки использования библиотек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которые включают основные инструменты для анализа данных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Был </w:t>
      </w:r>
      <w:r>
        <w:rPr>
          <w:rtl w:val="0"/>
          <w:lang w:val="ru-RU"/>
        </w:rPr>
        <w:t>получен</w:t>
      </w:r>
      <w:r>
        <w:rPr>
          <w:rtl w:val="0"/>
          <w:lang w:val="ru-RU"/>
        </w:rPr>
        <w:t xml:space="preserve"> опыт написания программ на </w:t>
      </w:r>
      <w:r>
        <w:rPr>
          <w:rtl w:val="0"/>
          <w:lang w:val="ru-RU"/>
        </w:rPr>
        <w:t xml:space="preserve">Python </w:t>
      </w:r>
      <w:r>
        <w:rPr>
          <w:rtl w:val="0"/>
          <w:lang w:val="ru-RU"/>
        </w:rPr>
        <w:t>для анализа данных</w:t>
      </w:r>
      <w:r>
        <w:rPr>
          <w:rtl w:val="0"/>
          <w:lang w:val="ru-RU"/>
        </w:rPr>
        <w:t>.</w:t>
      </w: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 1"/>
        <w:keepNext w:val="0"/>
        <w:keepLines w:val="0"/>
        <w:spacing w:before="0" w:line="360" w:lineRule="auto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cap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ПРИЛОЖЕНИЕ А</w:t>
      </w:r>
      <w:r>
        <w:br w:type="textWrapping"/>
      </w:r>
      <w:r>
        <w:rPr>
          <w:rFonts w:ascii="Times New Roman" w:hAnsi="Times New Roman" w:hint="default"/>
          <w:b w:val="1"/>
          <w:bCs w:val="1"/>
          <w:cap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ИСХОДНЫЙ КОД ПРОГРАММЫ</w:t>
      </w:r>
    </w:p>
    <w:p>
      <w:pPr>
        <w:pStyle w:val="Standard"/>
        <w:spacing w:after="0" w:line="360" w:lineRule="auto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Название файла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: 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main.py</w:t>
      </w:r>
    </w:p>
    <w:p>
      <w:pPr>
        <w:pStyle w:val="Standard"/>
        <w:spacing w:after="0" w:line="240" w:lineRule="auto"/>
        <w:ind w:firstLine="0"/>
        <w:rPr>
          <w:rFonts w:ascii="Courier New" w:cs="Courier New" w:hAnsi="Courier New" w:eastAsia="Courier New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sz w:val="22"/>
          <w:szCs w:val="2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from sklearn import datasets</w:t>
      </w:r>
    </w:p>
    <w:p>
      <w:pPr>
        <w:pStyle w:val="Standard"/>
        <w:spacing w:after="0" w:line="240" w:lineRule="auto"/>
        <w:ind w:firstLine="0"/>
        <w:rPr>
          <w:rFonts w:ascii="Courier New" w:cs="Courier New" w:hAnsi="Courier New" w:eastAsia="Courier New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sz w:val="22"/>
          <w:szCs w:val="2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from sklearn.model_selection import train_test_split</w:t>
      </w:r>
    </w:p>
    <w:p>
      <w:pPr>
        <w:pStyle w:val="Standard"/>
        <w:spacing w:after="0" w:line="240" w:lineRule="auto"/>
        <w:ind w:firstLine="0"/>
        <w:rPr>
          <w:rFonts w:ascii="Courier New" w:cs="Courier New" w:hAnsi="Courier New" w:eastAsia="Courier New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sz w:val="22"/>
          <w:szCs w:val="2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from sklearn.neighbors import KNeighborsClassifier</w:t>
      </w:r>
    </w:p>
    <w:p>
      <w:pPr>
        <w:pStyle w:val="Standard"/>
        <w:spacing w:after="0" w:line="240" w:lineRule="auto"/>
        <w:ind w:firstLine="0"/>
        <w:rPr>
          <w:rFonts w:ascii="Courier New" w:cs="Courier New" w:hAnsi="Courier New" w:eastAsia="Courier New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sz w:val="22"/>
          <w:szCs w:val="2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from sklearn.metrics import accuracy_score</w:t>
      </w:r>
    </w:p>
    <w:p>
      <w:pPr>
        <w:pStyle w:val="Standard"/>
        <w:spacing w:after="0" w:line="240" w:lineRule="auto"/>
        <w:ind w:firstLine="0"/>
        <w:rPr>
          <w:rFonts w:ascii="Courier New" w:cs="Courier New" w:hAnsi="Courier New" w:eastAsia="Courier New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sz w:val="22"/>
          <w:szCs w:val="2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from sklearn.preprocessing import StandardScaler, MinMaxScaler, MaxAbsScaler</w:t>
      </w:r>
    </w:p>
    <w:p>
      <w:pPr>
        <w:pStyle w:val="Standard"/>
        <w:spacing w:after="0" w:line="240" w:lineRule="auto"/>
        <w:ind w:firstLine="0"/>
        <w:rPr>
          <w:rFonts w:ascii="Courier New" w:cs="Courier New" w:hAnsi="Courier New" w:eastAsia="Courier New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Standard"/>
        <w:spacing w:after="0" w:line="240" w:lineRule="auto"/>
        <w:ind w:firstLine="0"/>
        <w:rPr>
          <w:rFonts w:ascii="Courier New" w:cs="Courier New" w:hAnsi="Courier New" w:eastAsia="Courier New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Standard"/>
        <w:spacing w:after="0" w:line="240" w:lineRule="auto"/>
        <w:ind w:firstLine="0"/>
        <w:rPr>
          <w:rFonts w:ascii="Courier New" w:cs="Courier New" w:hAnsi="Courier New" w:eastAsia="Courier New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sz w:val="22"/>
          <w:szCs w:val="2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def load_data(train_size=.8):</w:t>
      </w:r>
    </w:p>
    <w:p>
      <w:pPr>
        <w:pStyle w:val="Standard"/>
        <w:spacing w:after="0" w:line="240" w:lineRule="auto"/>
        <w:ind w:firstLine="0"/>
        <w:rPr>
          <w:rFonts w:ascii="Courier New" w:cs="Courier New" w:hAnsi="Courier New" w:eastAsia="Courier New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sz w:val="22"/>
          <w:szCs w:val="2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wine_dataset = datasets.load_wine()</w:t>
      </w:r>
    </w:p>
    <w:p>
      <w:pPr>
        <w:pStyle w:val="Standard"/>
        <w:spacing w:after="0" w:line="240" w:lineRule="auto"/>
        <w:ind w:firstLine="0"/>
        <w:rPr>
          <w:rFonts w:ascii="Courier New" w:cs="Courier New" w:hAnsi="Courier New" w:eastAsia="Courier New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sz w:val="22"/>
          <w:szCs w:val="2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features = wine_dataset.data</w:t>
      </w:r>
    </w:p>
    <w:p>
      <w:pPr>
        <w:pStyle w:val="Standard"/>
        <w:spacing w:after="0" w:line="240" w:lineRule="auto"/>
        <w:ind w:firstLine="0"/>
        <w:rPr>
          <w:rFonts w:ascii="Courier New" w:cs="Courier New" w:hAnsi="Courier New" w:eastAsia="Courier New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sz w:val="22"/>
          <w:szCs w:val="2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labels = wine_dataset.target</w:t>
      </w:r>
    </w:p>
    <w:p>
      <w:pPr>
        <w:pStyle w:val="Standard"/>
        <w:spacing w:after="0" w:line="240" w:lineRule="auto"/>
        <w:ind w:firstLine="0"/>
        <w:rPr>
          <w:rFonts w:ascii="Courier New" w:cs="Courier New" w:hAnsi="Courier New" w:eastAsia="Courier New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sz w:val="22"/>
          <w:szCs w:val="2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X_train, X_test, y_train, y_test = train_test_split(</w:t>
      </w:r>
    </w:p>
    <w:p>
      <w:pPr>
        <w:pStyle w:val="Standard"/>
        <w:spacing w:after="0" w:line="240" w:lineRule="auto"/>
        <w:ind w:firstLine="0"/>
        <w:rPr>
          <w:rFonts w:ascii="Courier New" w:cs="Courier New" w:hAnsi="Courier New" w:eastAsia="Courier New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sz w:val="22"/>
          <w:szCs w:val="2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    features[:, [0, 1]], labels, train_size=train_size, random_state=42)</w:t>
      </w:r>
    </w:p>
    <w:p>
      <w:pPr>
        <w:pStyle w:val="Standard"/>
        <w:spacing w:after="0" w:line="240" w:lineRule="auto"/>
        <w:ind w:firstLine="0"/>
        <w:rPr>
          <w:rFonts w:ascii="Courier New" w:cs="Courier New" w:hAnsi="Courier New" w:eastAsia="Courier New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sz w:val="22"/>
          <w:szCs w:val="2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return X_train, X_test, y_train, y_test</w:t>
      </w:r>
    </w:p>
    <w:p>
      <w:pPr>
        <w:pStyle w:val="Standard"/>
        <w:spacing w:after="0" w:line="240" w:lineRule="auto"/>
        <w:ind w:firstLine="0"/>
        <w:rPr>
          <w:rFonts w:ascii="Courier New" w:cs="Courier New" w:hAnsi="Courier New" w:eastAsia="Courier New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Standard"/>
        <w:spacing w:after="0" w:line="240" w:lineRule="auto"/>
        <w:ind w:firstLine="0"/>
        <w:rPr>
          <w:rFonts w:ascii="Courier New" w:cs="Courier New" w:hAnsi="Courier New" w:eastAsia="Courier New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Standard"/>
        <w:spacing w:after="0" w:line="240" w:lineRule="auto"/>
        <w:ind w:firstLine="0"/>
        <w:rPr>
          <w:rFonts w:ascii="Courier New" w:cs="Courier New" w:hAnsi="Courier New" w:eastAsia="Courier New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sz w:val="22"/>
          <w:szCs w:val="2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def train_model(X_train, y_train, n_neighbors=15, weights='uniform'):</w:t>
      </w:r>
    </w:p>
    <w:p>
      <w:pPr>
        <w:pStyle w:val="Standard"/>
        <w:spacing w:after="0" w:line="240" w:lineRule="auto"/>
        <w:ind w:firstLine="0"/>
        <w:rPr>
          <w:rFonts w:ascii="Courier New" w:cs="Courier New" w:hAnsi="Courier New" w:eastAsia="Courier New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sz w:val="22"/>
          <w:szCs w:val="2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classifier = KNeighborsClassifier(n_neighbors=n_neighbors, weights=weights)</w:t>
      </w:r>
    </w:p>
    <w:p>
      <w:pPr>
        <w:pStyle w:val="Standard"/>
        <w:spacing w:after="0" w:line="240" w:lineRule="auto"/>
        <w:ind w:firstLine="0"/>
        <w:rPr>
          <w:rFonts w:ascii="Courier New" w:cs="Courier New" w:hAnsi="Courier New" w:eastAsia="Courier New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sz w:val="22"/>
          <w:szCs w:val="2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classifier.fit(X_train, y_train)</w:t>
      </w:r>
    </w:p>
    <w:p>
      <w:pPr>
        <w:pStyle w:val="Standard"/>
        <w:spacing w:after="0" w:line="240" w:lineRule="auto"/>
        <w:ind w:firstLine="0"/>
        <w:rPr>
          <w:rFonts w:ascii="Courier New" w:cs="Courier New" w:hAnsi="Courier New" w:eastAsia="Courier New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sz w:val="22"/>
          <w:szCs w:val="2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return classifier</w:t>
      </w:r>
    </w:p>
    <w:p>
      <w:pPr>
        <w:pStyle w:val="Standard"/>
        <w:spacing w:after="0" w:line="240" w:lineRule="auto"/>
        <w:ind w:firstLine="0"/>
        <w:rPr>
          <w:rFonts w:ascii="Courier New" w:cs="Courier New" w:hAnsi="Courier New" w:eastAsia="Courier New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Standard"/>
        <w:spacing w:after="0" w:line="240" w:lineRule="auto"/>
        <w:ind w:firstLine="0"/>
        <w:rPr>
          <w:rFonts w:ascii="Courier New" w:cs="Courier New" w:hAnsi="Courier New" w:eastAsia="Courier New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Standard"/>
        <w:spacing w:after="0" w:line="240" w:lineRule="auto"/>
        <w:ind w:firstLine="0"/>
        <w:rPr>
          <w:rFonts w:ascii="Courier New" w:cs="Courier New" w:hAnsi="Courier New" w:eastAsia="Courier New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sz w:val="22"/>
          <w:szCs w:val="2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def predict(clf, X_test):</w:t>
      </w:r>
    </w:p>
    <w:p>
      <w:pPr>
        <w:pStyle w:val="Standard"/>
        <w:spacing w:after="0" w:line="240" w:lineRule="auto"/>
        <w:ind w:firstLine="0"/>
        <w:rPr>
          <w:rFonts w:ascii="Courier New" w:cs="Courier New" w:hAnsi="Courier New" w:eastAsia="Courier New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sz w:val="22"/>
          <w:szCs w:val="2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predictions = clf.predict(X_test)</w:t>
      </w:r>
    </w:p>
    <w:p>
      <w:pPr>
        <w:pStyle w:val="Standard"/>
        <w:spacing w:after="0" w:line="240" w:lineRule="auto"/>
        <w:ind w:firstLine="0"/>
        <w:rPr>
          <w:rFonts w:ascii="Courier New" w:cs="Courier New" w:hAnsi="Courier New" w:eastAsia="Courier New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sz w:val="22"/>
          <w:szCs w:val="2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return predictions</w:t>
      </w:r>
    </w:p>
    <w:p>
      <w:pPr>
        <w:pStyle w:val="Standard"/>
        <w:spacing w:after="0" w:line="240" w:lineRule="auto"/>
        <w:ind w:firstLine="0"/>
        <w:rPr>
          <w:rFonts w:ascii="Courier New" w:cs="Courier New" w:hAnsi="Courier New" w:eastAsia="Courier New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Standard"/>
        <w:spacing w:after="0" w:line="240" w:lineRule="auto"/>
        <w:ind w:firstLine="0"/>
        <w:rPr>
          <w:rFonts w:ascii="Courier New" w:cs="Courier New" w:hAnsi="Courier New" w:eastAsia="Courier New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Standard"/>
        <w:spacing w:after="0" w:line="240" w:lineRule="auto"/>
        <w:ind w:firstLine="0"/>
        <w:rPr>
          <w:rFonts w:ascii="Courier New" w:cs="Courier New" w:hAnsi="Courier New" w:eastAsia="Courier New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sz w:val="22"/>
          <w:szCs w:val="2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def estimate(res, y_test):</w:t>
      </w:r>
    </w:p>
    <w:p>
      <w:pPr>
        <w:pStyle w:val="Standard"/>
        <w:spacing w:after="0" w:line="240" w:lineRule="auto"/>
        <w:ind w:firstLine="0"/>
        <w:rPr>
          <w:rFonts w:ascii="Courier New" w:cs="Courier New" w:hAnsi="Courier New" w:eastAsia="Courier New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sz w:val="22"/>
          <w:szCs w:val="2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accuracy = accuracy_score(y_true=y_test, y_pred=res)</w:t>
      </w:r>
    </w:p>
    <w:p>
      <w:pPr>
        <w:pStyle w:val="Standard"/>
        <w:spacing w:after="0" w:line="240" w:lineRule="auto"/>
        <w:ind w:firstLine="0"/>
        <w:rPr>
          <w:rFonts w:ascii="Courier New" w:cs="Courier New" w:hAnsi="Courier New" w:eastAsia="Courier New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sz w:val="22"/>
          <w:szCs w:val="2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return round(accuracy, 3)</w:t>
      </w:r>
    </w:p>
    <w:p>
      <w:pPr>
        <w:pStyle w:val="Standard"/>
        <w:spacing w:after="0" w:line="240" w:lineRule="auto"/>
        <w:ind w:firstLine="0"/>
        <w:rPr>
          <w:rFonts w:ascii="Courier New" w:cs="Courier New" w:hAnsi="Courier New" w:eastAsia="Courier New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Standard"/>
        <w:spacing w:after="0" w:line="240" w:lineRule="auto"/>
        <w:ind w:firstLine="0"/>
        <w:rPr>
          <w:rFonts w:ascii="Courier New" w:cs="Courier New" w:hAnsi="Courier New" w:eastAsia="Courier New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Standard"/>
        <w:spacing w:after="0" w:line="240" w:lineRule="auto"/>
        <w:ind w:firstLine="0"/>
        <w:rPr>
          <w:rFonts w:ascii="Courier New" w:cs="Courier New" w:hAnsi="Courier New" w:eastAsia="Courier New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sz w:val="22"/>
          <w:szCs w:val="2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def scale(X, mode="standard"):</w:t>
      </w:r>
    </w:p>
    <w:p>
      <w:pPr>
        <w:pStyle w:val="Standard"/>
        <w:spacing w:after="0" w:line="240" w:lineRule="auto"/>
        <w:ind w:firstLine="0"/>
        <w:rPr>
          <w:rFonts w:ascii="Courier New" w:cs="Courier New" w:hAnsi="Courier New" w:eastAsia="Courier New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sz w:val="22"/>
          <w:szCs w:val="2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if mode not in ["standard", "minmax", "maxabs"]:</w:t>
      </w:r>
    </w:p>
    <w:p>
      <w:pPr>
        <w:pStyle w:val="Standard"/>
        <w:spacing w:after="0" w:line="240" w:lineRule="auto"/>
        <w:ind w:firstLine="0"/>
        <w:rPr>
          <w:rFonts w:ascii="Courier New" w:cs="Courier New" w:hAnsi="Courier New" w:eastAsia="Courier New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sz w:val="22"/>
          <w:szCs w:val="2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    return None</w:t>
      </w:r>
    </w:p>
    <w:p>
      <w:pPr>
        <w:pStyle w:val="Standard"/>
        <w:spacing w:after="0" w:line="240" w:lineRule="auto"/>
        <w:ind w:firstLine="0"/>
        <w:rPr>
          <w:rFonts w:ascii="Courier New" w:cs="Courier New" w:hAnsi="Courier New" w:eastAsia="Courier New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sz w:val="22"/>
          <w:szCs w:val="2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scaler = StandardScaler()</w:t>
      </w:r>
    </w:p>
    <w:p>
      <w:pPr>
        <w:pStyle w:val="Standard"/>
        <w:spacing w:after="0" w:line="240" w:lineRule="auto"/>
        <w:ind w:firstLine="0"/>
        <w:rPr>
          <w:rFonts w:ascii="Courier New" w:cs="Courier New" w:hAnsi="Courier New" w:eastAsia="Courier New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sz w:val="22"/>
          <w:szCs w:val="2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if mode == "minmax":</w:t>
      </w:r>
    </w:p>
    <w:p>
      <w:pPr>
        <w:pStyle w:val="Standard"/>
        <w:spacing w:after="0" w:line="240" w:lineRule="auto"/>
        <w:ind w:firstLine="0"/>
        <w:rPr>
          <w:rFonts w:ascii="Courier New" w:cs="Courier New" w:hAnsi="Courier New" w:eastAsia="Courier New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sz w:val="22"/>
          <w:szCs w:val="2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    scaler = MinMaxScaler()</w:t>
      </w:r>
    </w:p>
    <w:p>
      <w:pPr>
        <w:pStyle w:val="Standard"/>
        <w:spacing w:after="0" w:line="240" w:lineRule="auto"/>
        <w:ind w:firstLine="0"/>
        <w:rPr>
          <w:rFonts w:ascii="Courier New" w:cs="Courier New" w:hAnsi="Courier New" w:eastAsia="Courier New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sz w:val="22"/>
          <w:szCs w:val="2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elif mode == "maxabs":</w:t>
      </w:r>
    </w:p>
    <w:p>
      <w:pPr>
        <w:pStyle w:val="Standard"/>
        <w:spacing w:after="0" w:line="240" w:lineRule="auto"/>
        <w:ind w:firstLine="0"/>
        <w:rPr>
          <w:rFonts w:ascii="Courier New" w:cs="Courier New" w:hAnsi="Courier New" w:eastAsia="Courier New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sz w:val="22"/>
          <w:szCs w:val="2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    scaler = MaxAbsScaler()</w:t>
      </w:r>
    </w:p>
    <w:p>
      <w:pPr>
        <w:pStyle w:val="Standard"/>
        <w:spacing w:after="0" w:line="240" w:lineRule="auto"/>
        <w:ind w:firstLine="0"/>
        <w:rPr>
          <w:rFonts w:ascii="Courier New" w:cs="Courier New" w:hAnsi="Courier New" w:eastAsia="Courier New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sz w:val="22"/>
          <w:szCs w:val="2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scaled = scaler.fit_transform(X)</w:t>
      </w:r>
    </w:p>
    <w:p>
      <w:pPr>
        <w:pStyle w:val="Standard"/>
        <w:spacing w:after="0" w:line="240" w:lineRule="auto"/>
        <w:ind w:firstLine="0"/>
        <w:rPr>
          <w:rFonts w:ascii="Courier New" w:cs="Courier New" w:hAnsi="Courier New" w:eastAsia="Courier New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sz w:val="22"/>
          <w:szCs w:val="2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return scaled</w:t>
      </w:r>
    </w:p>
    <w:p>
      <w:pPr>
        <w:pStyle w:val="Standard"/>
        <w:spacing w:after="0" w:line="240" w:lineRule="auto"/>
        <w:ind w:firstLine="0"/>
      </w:pPr>
      <w:r>
        <w:rPr>
          <w:rFonts w:ascii="Courier New" w:cs="Courier New" w:hAnsi="Courier New" w:eastAsia="Courier New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r>
    </w:p>
    <w:sectPr>
      <w:headerReference w:type="default" r:id="rId4"/>
      <w:headerReference w:type="first" r:id="rId5"/>
      <w:footerReference w:type="default" r:id="rId6"/>
      <w:footerReference w:type="first" r:id="rId7"/>
      <w:pgSz w:w="11900" w:h="16840" w:orient="portrait"/>
      <w:pgMar w:top="1134" w:right="850" w:bottom="1134" w:left="1701" w:header="720" w:footer="720"/>
      <w:pgNumType w:start="0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Helvetica Neue">
    <w:charset w:val="00"/>
    <w:family w:val="roman"/>
    <w:pitch w:val="default"/>
  </w:font>
  <w:font w:name="Liberation Serif">
    <w:charset w:val="00"/>
    <w:family w:val="roman"/>
    <w:pitch w:val="default"/>
  </w:font>
  <w:font w:name="Calibri Light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right" w:pos="9329"/>
        <w:tab w:val="clear" w:pos="9360"/>
      </w:tabs>
      <w:jc w:val="right"/>
    </w:pPr>
    <w:r>
      <w:rPr>
        <w:rtl w:val="0"/>
      </w:rPr>
      <w:fldChar w:fldCharType="begin" w:fldLock="0"/>
    </w:r>
    <w:r>
      <w:rPr>
        <w:rtl w:val="0"/>
      </w:rPr>
      <w:instrText xml:space="preserve"> PAGE </w:instrText>
    </w:r>
    <w:r>
      <w:rPr>
        <w:rtl w:val="0"/>
      </w:rPr>
      <w:fldChar w:fldCharType="separate" w:fldLock="0"/>
    </w:r>
    <w:r>
      <w:rPr>
        <w:rtl w:val="0"/>
      </w:rPr>
    </w:r>
    <w:r>
      <w:rPr>
        <w:rtl w:val="0"/>
      </w:rPr>
      <w:fldChar w:fldCharType="end" w:fldLock="0"/>
    </w: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bidi w:val="0"/>
      <w:ind w:left="0" w:right="0" w:firstLine="0"/>
      <w:jc w:val="right"/>
      <w:rPr>
        <w:rtl w:val="0"/>
      </w:rPr>
    </w:pPr>
    <w:r>
      <w:tab/>
      <w:tab/>
    </w:r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bidi w:val="0"/>
      <w:ind w:left="0" w:right="0" w:firstLine="0"/>
      <w:jc w:val="right"/>
      <w:rPr>
        <w:rtl w:val="0"/>
      </w:rPr>
    </w:pPr>
    <w:r>
      <w:tab/>
      <w:tab/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trackRevisions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680"/>
        <w:tab w:val="right" w:pos="936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680"/>
        <w:tab w:val="right" w:pos="936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Standard">
    <w:name w:val="Standard"/>
    <w:next w:val="Standard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709"/>
      <w:jc w:val="both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heading 2">
    <w:name w:val="heading 2"/>
    <w:next w:val="Normal.0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0" w:after="0" w:line="259" w:lineRule="auto"/>
      <w:ind w:left="0" w:right="0" w:firstLine="0"/>
      <w:jc w:val="left"/>
      <w:outlineLvl w:val="1"/>
    </w:pPr>
    <w:rPr>
      <w:rFonts w:ascii="Calibri Light" w:cs="Arial Unicode MS" w:hAnsi="Calibri Light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2f5496"/>
      <w:spacing w:val="0"/>
      <w:kern w:val="0"/>
      <w:position w:val="0"/>
      <w:sz w:val="26"/>
      <w:szCs w:val="26"/>
      <w:u w:val="none" w:color="2f5496"/>
      <w:shd w:val="nil" w:color="auto" w:fill="auto"/>
      <w:vertAlign w:val="baseline"/>
      <w:lang w:val="ru-RU"/>
      <w14:textFill>
        <w14:solidFill>
          <w14:srgbClr w14:val="2F5496"/>
        </w14:solidFill>
      </w14:textFill>
    </w:rPr>
  </w:style>
  <w:style w:type="paragraph" w:styleId="heading 1">
    <w:name w:val="heading 1"/>
    <w:next w:val="Normal.0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40" w:after="0" w:line="259" w:lineRule="auto"/>
      <w:ind w:left="0" w:right="0" w:firstLine="0"/>
      <w:jc w:val="left"/>
      <w:outlineLvl w:val="0"/>
    </w:pPr>
    <w:rPr>
      <w:rFonts w:ascii="Calibri Light" w:cs="Arial Unicode MS" w:hAnsi="Calibri Light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2f5496"/>
      <w:spacing w:val="0"/>
      <w:kern w:val="0"/>
      <w:position w:val="0"/>
      <w:sz w:val="32"/>
      <w:szCs w:val="32"/>
      <w:u w:val="none" w:color="2f5496"/>
      <w:shd w:val="nil" w:color="auto" w:fill="auto"/>
      <w:vertAlign w:val="baseline"/>
      <w:lang w:val="ru-RU"/>
      <w14:textFill>
        <w14:solidFill>
          <w14:srgbClr w14:val="2F5496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